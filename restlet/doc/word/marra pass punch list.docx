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ED7" w:rsidRDefault="00284ED7" w:rsidP="005C7996">
      <w:pPr>
        <w:rPr>
          <w:color w:val="FF0000"/>
        </w:rPr>
      </w:pPr>
    </w:p>
    <w:tbl>
      <w:tblPr>
        <w:tblW w:w="1315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48"/>
        <w:gridCol w:w="1530"/>
        <w:gridCol w:w="5307"/>
        <w:gridCol w:w="2251"/>
        <w:gridCol w:w="1891"/>
        <w:gridCol w:w="1531"/>
      </w:tblGrid>
      <w:tr w:rsidR="00284ED7" w:rsidRPr="00F41B8C">
        <w:tc>
          <w:tcPr>
            <w:tcW w:w="648" w:type="dxa"/>
          </w:tcPr>
          <w:p w:rsidR="00284ED7" w:rsidRPr="00F41B8C" w:rsidRDefault="00284ED7" w:rsidP="00F41B8C">
            <w:pPr>
              <w:pStyle w:val="Heading2"/>
            </w:pPr>
          </w:p>
        </w:tc>
        <w:tc>
          <w:tcPr>
            <w:tcW w:w="1530" w:type="dxa"/>
          </w:tcPr>
          <w:p w:rsidR="00284ED7" w:rsidRPr="00F41B8C" w:rsidRDefault="00284ED7" w:rsidP="00F41B8C">
            <w:pPr>
              <w:pStyle w:val="Heading2"/>
            </w:pPr>
            <w:r w:rsidRPr="00F41B8C">
              <w:t>Location</w:t>
            </w:r>
          </w:p>
        </w:tc>
        <w:tc>
          <w:tcPr>
            <w:tcW w:w="5307" w:type="dxa"/>
          </w:tcPr>
          <w:p w:rsidR="00284ED7" w:rsidRPr="00F41B8C" w:rsidRDefault="00284ED7" w:rsidP="00F41B8C">
            <w:pPr>
              <w:pStyle w:val="Heading2"/>
            </w:pPr>
            <w:r w:rsidRPr="00F41B8C">
              <w:t>Description</w:t>
            </w:r>
          </w:p>
          <w:p w:rsidR="00284ED7" w:rsidRPr="00F41B8C" w:rsidRDefault="00284ED7" w:rsidP="00F41B8C">
            <w:pPr>
              <w:pStyle w:val="Heading2"/>
            </w:pPr>
          </w:p>
        </w:tc>
        <w:tc>
          <w:tcPr>
            <w:tcW w:w="2251" w:type="dxa"/>
          </w:tcPr>
          <w:p w:rsidR="00284ED7" w:rsidRPr="00F41B8C" w:rsidRDefault="00284ED7" w:rsidP="00F41B8C">
            <w:pPr>
              <w:pStyle w:val="Heading2"/>
            </w:pPr>
            <w:r>
              <w:t>C</w:t>
            </w:r>
            <w:r w:rsidRPr="00F41B8C">
              <w:t>omment</w:t>
            </w:r>
            <w:r>
              <w:t>s</w:t>
            </w:r>
          </w:p>
        </w:tc>
        <w:tc>
          <w:tcPr>
            <w:tcW w:w="1891" w:type="dxa"/>
          </w:tcPr>
          <w:p w:rsidR="00284ED7" w:rsidRPr="00F41B8C" w:rsidRDefault="00284ED7" w:rsidP="00F41B8C">
            <w:pPr>
              <w:pStyle w:val="Heading2"/>
            </w:pPr>
            <w:r w:rsidRPr="00F41B8C">
              <w:t xml:space="preserve">Type of </w:t>
            </w:r>
            <w:r w:rsidRPr="00F41B8C">
              <w:br/>
              <w:t>Change</w:t>
            </w:r>
          </w:p>
        </w:tc>
        <w:tc>
          <w:tcPr>
            <w:tcW w:w="1531" w:type="dxa"/>
          </w:tcPr>
          <w:p w:rsidR="00284ED7" w:rsidRPr="00F41B8C" w:rsidRDefault="00284ED7" w:rsidP="00F41B8C">
            <w:pPr>
              <w:pStyle w:val="Heading2"/>
              <w:ind w:right="-108"/>
            </w:pPr>
            <w:r w:rsidRPr="00F41B8C">
              <w:t>Status</w:t>
            </w:r>
          </w:p>
        </w:tc>
      </w:tr>
      <w:tr w:rsidR="00284ED7" w:rsidRPr="00F41B8C">
        <w:tc>
          <w:tcPr>
            <w:tcW w:w="648" w:type="dxa"/>
          </w:tcPr>
          <w:p w:rsidR="00284ED7" w:rsidRPr="00F41B8C" w:rsidRDefault="00284ED7" w:rsidP="00F41B8C">
            <w:r w:rsidRPr="00F41B8C">
              <w:rPr>
                <w:b/>
                <w:bCs/>
              </w:rPr>
              <w:t>1</w:t>
            </w:r>
          </w:p>
        </w:tc>
        <w:tc>
          <w:tcPr>
            <w:tcW w:w="1530" w:type="dxa"/>
          </w:tcPr>
          <w:p w:rsidR="00284ED7" w:rsidRPr="00F41B8C" w:rsidRDefault="00284ED7" w:rsidP="00F41B8C">
            <w:r w:rsidRPr="00F41B8C">
              <w:rPr>
                <w:b/>
                <w:bCs/>
              </w:rPr>
              <w:t>Home Page: Body</w:t>
            </w:r>
          </w:p>
        </w:tc>
        <w:tc>
          <w:tcPr>
            <w:tcW w:w="5307" w:type="dxa"/>
          </w:tcPr>
          <w:p w:rsidR="00284ED7" w:rsidRPr="00F41B8C" w:rsidRDefault="00284ED7" w:rsidP="004333A4">
            <w:r w:rsidRPr="00F41B8C">
              <w:t xml:space="preserve">Need to do a re-design that does a couple of things </w:t>
            </w:r>
          </w:p>
          <w:p w:rsidR="00284ED7" w:rsidRPr="00F41B8C" w:rsidRDefault="00284ED7" w:rsidP="00F41B8C">
            <w:pPr>
              <w:numPr>
                <w:ilvl w:val="0"/>
                <w:numId w:val="15"/>
              </w:numPr>
              <w:tabs>
                <w:tab w:val="clear" w:pos="720"/>
              </w:tabs>
              <w:ind w:left="299" w:hanging="270"/>
            </w:pPr>
            <w:r w:rsidRPr="00F41B8C">
              <w:t>makes it more clear what the nature of information is that can be found on the site and who the intended users are of this information</w:t>
            </w:r>
          </w:p>
          <w:p w:rsidR="00284ED7" w:rsidRPr="00F41B8C" w:rsidRDefault="00284ED7" w:rsidP="00F41B8C">
            <w:pPr>
              <w:numPr>
                <w:ilvl w:val="0"/>
                <w:numId w:val="15"/>
              </w:numPr>
              <w:tabs>
                <w:tab w:val="clear" w:pos="720"/>
              </w:tabs>
              <w:ind w:left="299" w:hanging="270"/>
            </w:pPr>
            <w:proofErr w:type="gramStart"/>
            <w:r w:rsidRPr="00F41B8C">
              <w:t>makes</w:t>
            </w:r>
            <w:proofErr w:type="gramEnd"/>
            <w:r w:rsidRPr="00F41B8C">
              <w:t xml:space="preserve"> the shaded boxes and the text within them more prominent to draw attention to them, lines things up, etc.</w:t>
            </w:r>
          </w:p>
          <w:p w:rsidR="00284ED7" w:rsidRPr="00F41B8C" w:rsidRDefault="00284ED7" w:rsidP="00F41B8C">
            <w:pPr>
              <w:numPr>
                <w:ilvl w:val="0"/>
                <w:numId w:val="15"/>
              </w:numPr>
              <w:tabs>
                <w:tab w:val="clear" w:pos="720"/>
              </w:tabs>
              <w:ind w:left="299" w:hanging="270"/>
            </w:pPr>
            <w:r w:rsidRPr="00F41B8C">
              <w:t xml:space="preserve">A new body text and images (including couple of sample product images) are attached. </w:t>
            </w:r>
          </w:p>
          <w:p w:rsidR="00284ED7" w:rsidRPr="00F41B8C" w:rsidRDefault="00284ED7" w:rsidP="00F41B8C">
            <w:pPr>
              <w:numPr>
                <w:ilvl w:val="0"/>
                <w:numId w:val="15"/>
              </w:numPr>
              <w:tabs>
                <w:tab w:val="clear" w:pos="720"/>
              </w:tabs>
              <w:ind w:left="299" w:hanging="270"/>
            </w:pPr>
            <w:r w:rsidRPr="00F41B8C">
              <w:t xml:space="preserve">…lose </w:t>
            </w:r>
            <w:proofErr w:type="spellStart"/>
            <w:r w:rsidRPr="00F41B8C">
              <w:t>Iniki</w:t>
            </w:r>
            <w:proofErr w:type="spellEnd"/>
            <w:r w:rsidRPr="00F41B8C">
              <w:t xml:space="preserve"> and go back to the original GFDL image, as a sort of logo. </w:t>
            </w:r>
            <w:r w:rsidRPr="00F41B8C">
              <w:rPr>
                <w:b/>
                <w:bCs/>
                <w:color w:val="FF0000"/>
                <w:highlight w:val="green"/>
              </w:rPr>
              <w:t>JM mailed out.</w:t>
            </w:r>
          </w:p>
        </w:tc>
        <w:tc>
          <w:tcPr>
            <w:tcW w:w="2251" w:type="dxa"/>
          </w:tcPr>
          <w:p w:rsidR="00284ED7" w:rsidRPr="00F41B8C" w:rsidRDefault="00284ED7" w:rsidP="00F41B8C"/>
        </w:tc>
        <w:tc>
          <w:tcPr>
            <w:tcW w:w="1891" w:type="dxa"/>
          </w:tcPr>
          <w:p w:rsidR="00284ED7" w:rsidRPr="00F41B8C" w:rsidRDefault="00ED03B7" w:rsidP="004333A4">
            <w:r w:rsidRPr="00ED03B7">
              <w:rPr>
                <w:rPrChange w:id="0" w:author="marrajj" w:date="2011-08-24T10:30:00Z">
                  <w:rPr>
                    <w:color w:val="FF0000"/>
                  </w:rPr>
                </w:rPrChange>
              </w:rPr>
              <w:t>HTML presentation layer edits</w:t>
            </w:r>
          </w:p>
          <w:p w:rsidR="00284ED7" w:rsidRPr="00F41B8C" w:rsidRDefault="00284ED7" w:rsidP="00F41B8C"/>
        </w:tc>
        <w:tc>
          <w:tcPr>
            <w:tcW w:w="1531" w:type="dxa"/>
          </w:tcPr>
          <w:p w:rsidR="00284ED7" w:rsidRDefault="00284ED7" w:rsidP="00F41B8C">
            <w:r>
              <w:t>Need content</w:t>
            </w:r>
          </w:p>
          <w:p w:rsidR="00284ED7" w:rsidRDefault="00284ED7" w:rsidP="00F41B8C"/>
          <w:p w:rsidR="00284ED7" w:rsidRDefault="00284ED7" w:rsidP="00F41B8C">
            <w:pPr>
              <w:rPr>
                <w:ins w:id="1" w:author="marrajj" w:date="2011-08-24T10:29:00Z"/>
              </w:rPr>
            </w:pPr>
            <w:proofErr w:type="spellStart"/>
            <w:r>
              <w:t>Est</w:t>
            </w:r>
            <w:proofErr w:type="spellEnd"/>
            <w:r>
              <w:t>: 1 hour</w:t>
            </w:r>
          </w:p>
          <w:p w:rsidR="00284ED7" w:rsidRDefault="00284ED7" w:rsidP="00F41B8C">
            <w:pPr>
              <w:numPr>
                <w:ins w:id="2" w:author="marrajj" w:date="2011-08-24T10:29:00Z"/>
              </w:numPr>
              <w:rPr>
                <w:ins w:id="3" w:author="marrajj" w:date="2011-08-24T10:29:00Z"/>
              </w:rPr>
            </w:pPr>
          </w:p>
          <w:p w:rsidR="00284ED7" w:rsidRPr="00DA7BBB" w:rsidRDefault="00284ED7" w:rsidP="00F41B8C">
            <w:pPr>
              <w:numPr>
                <w:ins w:id="4" w:author="marrajj" w:date="2011-08-24T10:29:00Z"/>
              </w:numPr>
            </w:pPr>
            <w:ins w:id="5" w:author="marrajj" w:date="2011-08-24T10:29:00Z">
              <w:r w:rsidRPr="00DA7BBB">
                <w:t xml:space="preserve">So you do not have what I sent?  </w:t>
              </w:r>
            </w:ins>
          </w:p>
        </w:tc>
      </w:tr>
      <w:tr w:rsidR="00284ED7" w:rsidRPr="00F41B8C">
        <w:tc>
          <w:tcPr>
            <w:tcW w:w="648" w:type="dxa"/>
          </w:tcPr>
          <w:p w:rsidR="00284ED7" w:rsidRPr="003D3EBC" w:rsidRDefault="00284ED7" w:rsidP="00F41B8C">
            <w:r w:rsidRPr="003D3EBC">
              <w:rPr>
                <w:b/>
                <w:bCs/>
              </w:rPr>
              <w:t>2</w:t>
            </w:r>
          </w:p>
        </w:tc>
        <w:tc>
          <w:tcPr>
            <w:tcW w:w="1530" w:type="dxa"/>
          </w:tcPr>
          <w:p w:rsidR="00284ED7" w:rsidRPr="003D3EBC" w:rsidRDefault="00284ED7" w:rsidP="005C7996">
            <w:r w:rsidRPr="003D3EBC">
              <w:rPr>
                <w:b/>
                <w:bCs/>
              </w:rPr>
              <w:t>Home Page: Left Tab: About</w:t>
            </w:r>
          </w:p>
        </w:tc>
        <w:tc>
          <w:tcPr>
            <w:tcW w:w="5307" w:type="dxa"/>
          </w:tcPr>
          <w:p w:rsidR="00284ED7" w:rsidRPr="003D3EBC" w:rsidRDefault="00284ED7" w:rsidP="004333A4">
            <w:r w:rsidRPr="003D3EBC">
              <w:t>At the bottom of the page, add the following text:</w:t>
            </w:r>
          </w:p>
          <w:p w:rsidR="00284ED7" w:rsidRPr="003D3EBC" w:rsidRDefault="00284ED7" w:rsidP="004333A4">
            <w:r w:rsidRPr="003D3EBC">
              <w:t xml:space="preserve">“Pacific Storms is made possible with funding from the NOAA National Climatic Data Center (NCDC), with additional support from the NOAA Coastal Storms Program.  </w:t>
            </w:r>
          </w:p>
          <w:p w:rsidR="00284ED7" w:rsidRPr="003D3EBC" w:rsidRDefault="00284ED7" w:rsidP="004333A4"/>
          <w:p w:rsidR="00284ED7" w:rsidRPr="003D3EBC" w:rsidRDefault="00284ED7" w:rsidP="004333A4">
            <w:r w:rsidRPr="003D3EBC">
              <w:t xml:space="preserve">Contributors to Pacific Storms include representatives from NOAA’s NCDC, Center for Operational Products and Services (CO-Ops), Coastal Services Center (CSC), National Weather Service (NWS), and the National Marine Fisheries (NMF), as well as the University of Hawaii, University of Alaska, University of Guam, and Oregon State University.”  </w:t>
            </w:r>
          </w:p>
          <w:p w:rsidR="00284ED7" w:rsidRPr="003D3EBC" w:rsidRDefault="00284ED7" w:rsidP="004333A4"/>
          <w:p w:rsidR="00284ED7" w:rsidRPr="003D3EBC" w:rsidRDefault="00284ED7" w:rsidP="005C7996">
            <w:r w:rsidRPr="003D3EBC">
              <w:t xml:space="preserve">To address this, I think we need to do the following….in </w:t>
            </w:r>
            <w:r w:rsidRPr="003D3EBC">
              <w:lastRenderedPageBreak/>
              <w:t xml:space="preserve">the Title of the Body text in parentheses add (PSCP), and then in the left tab make it “About PSCP” and then in the title of the ‘about’ page make it About Pacific Storms Climatology Products (PSCP) </w:t>
            </w:r>
          </w:p>
        </w:tc>
        <w:tc>
          <w:tcPr>
            <w:tcW w:w="2251" w:type="dxa"/>
          </w:tcPr>
          <w:p w:rsidR="00284ED7" w:rsidRPr="003D3EBC" w:rsidRDefault="00284ED7" w:rsidP="005C7996">
            <w:r w:rsidRPr="003D3EBC">
              <w:lastRenderedPageBreak/>
              <w:t xml:space="preserve">The name for this link is kind of </w:t>
            </w:r>
            <w:proofErr w:type="gramStart"/>
            <w:r w:rsidRPr="003D3EBC">
              <w:t>confusing,</w:t>
            </w:r>
            <w:proofErr w:type="gramEnd"/>
            <w:r w:rsidRPr="003D3EBC">
              <w:t xml:space="preserve"> since the user can think that here he/she can find information about storms in the Pacific. Therefore, I would recommend renaming to something like “About PS Program” or “Program Info” or something along those lines...</w:t>
            </w:r>
          </w:p>
        </w:tc>
        <w:tc>
          <w:tcPr>
            <w:tcW w:w="1891" w:type="dxa"/>
          </w:tcPr>
          <w:p w:rsidR="00284ED7" w:rsidRPr="003D3EBC" w:rsidRDefault="00284ED7" w:rsidP="004333A4">
            <w:r w:rsidRPr="003D3EBC">
              <w:t>HTML presentation layer edits</w:t>
            </w:r>
          </w:p>
          <w:p w:rsidR="00284ED7" w:rsidRPr="003D3EBC" w:rsidRDefault="00284ED7" w:rsidP="005C7996"/>
        </w:tc>
        <w:tc>
          <w:tcPr>
            <w:tcW w:w="1531" w:type="dxa"/>
          </w:tcPr>
          <w:p w:rsidR="00284ED7" w:rsidRPr="00F41B8C" w:rsidRDefault="00284ED7" w:rsidP="005C7996">
            <w:proofErr w:type="spellStart"/>
            <w:r>
              <w:t>Est</w:t>
            </w:r>
            <w:proofErr w:type="spellEnd"/>
            <w:r>
              <w:t>: 0.75 hours</w:t>
            </w:r>
          </w:p>
        </w:tc>
      </w:tr>
      <w:tr w:rsidR="00284ED7" w:rsidRPr="00F41B8C">
        <w:tc>
          <w:tcPr>
            <w:tcW w:w="648" w:type="dxa"/>
          </w:tcPr>
          <w:p w:rsidR="00284ED7" w:rsidRPr="003D3EBC" w:rsidRDefault="00284ED7" w:rsidP="00F41B8C">
            <w:r w:rsidRPr="003D3EBC">
              <w:rPr>
                <w:b/>
                <w:bCs/>
              </w:rPr>
              <w:lastRenderedPageBreak/>
              <w:t>3</w:t>
            </w:r>
          </w:p>
        </w:tc>
        <w:tc>
          <w:tcPr>
            <w:tcW w:w="1530" w:type="dxa"/>
          </w:tcPr>
          <w:p w:rsidR="00284ED7" w:rsidRPr="003D3EBC" w:rsidRDefault="00284ED7" w:rsidP="005C7996">
            <w:r w:rsidRPr="003D3EBC">
              <w:rPr>
                <w:b/>
                <w:bCs/>
              </w:rPr>
              <w:t>Home Page: PRODUCTS and STATIONS tabs</w:t>
            </w:r>
          </w:p>
        </w:tc>
        <w:tc>
          <w:tcPr>
            <w:tcW w:w="5307" w:type="dxa"/>
          </w:tcPr>
          <w:p w:rsidR="00284ED7" w:rsidRPr="003D3EBC" w:rsidRDefault="00284ED7" w:rsidP="005C7996">
            <w:r w:rsidRPr="003D3EBC">
              <w:t>Should probably do something to make then stand out even more…a color?</w:t>
            </w:r>
          </w:p>
        </w:tc>
        <w:tc>
          <w:tcPr>
            <w:tcW w:w="2251" w:type="dxa"/>
          </w:tcPr>
          <w:p w:rsidR="00284ED7" w:rsidRPr="003D3EBC" w:rsidRDefault="00284ED7" w:rsidP="005C7996"/>
        </w:tc>
        <w:tc>
          <w:tcPr>
            <w:tcW w:w="1891" w:type="dxa"/>
          </w:tcPr>
          <w:p w:rsidR="00284ED7" w:rsidRPr="003D3EBC" w:rsidRDefault="00284ED7" w:rsidP="004333A4">
            <w:r w:rsidRPr="003D3EBC">
              <w:t>HTML presentation layer edits</w:t>
            </w:r>
          </w:p>
          <w:p w:rsidR="00284ED7" w:rsidRPr="003D3EBC" w:rsidRDefault="00284ED7" w:rsidP="005C7996"/>
        </w:tc>
        <w:tc>
          <w:tcPr>
            <w:tcW w:w="1531" w:type="dxa"/>
          </w:tcPr>
          <w:p w:rsidR="00284ED7" w:rsidRPr="00F41B8C" w:rsidRDefault="00284ED7" w:rsidP="005C7996">
            <w:proofErr w:type="spellStart"/>
            <w:r>
              <w:t>Est</w:t>
            </w:r>
            <w:proofErr w:type="spellEnd"/>
            <w:r>
              <w:t>: 0.25 hours</w:t>
            </w:r>
          </w:p>
        </w:tc>
      </w:tr>
      <w:tr w:rsidR="00284ED7" w:rsidRPr="00F41B8C">
        <w:tc>
          <w:tcPr>
            <w:tcW w:w="648" w:type="dxa"/>
          </w:tcPr>
          <w:p w:rsidR="00284ED7" w:rsidRPr="00F41B8C" w:rsidRDefault="00284ED7" w:rsidP="00F41B8C">
            <w:r w:rsidRPr="00F41B8C">
              <w:rPr>
                <w:b/>
                <w:bCs/>
              </w:rPr>
              <w:t>4</w:t>
            </w:r>
          </w:p>
        </w:tc>
        <w:tc>
          <w:tcPr>
            <w:tcW w:w="1530" w:type="dxa"/>
          </w:tcPr>
          <w:p w:rsidR="00284ED7" w:rsidRPr="00F41B8C" w:rsidRDefault="00284ED7" w:rsidP="005C7996">
            <w:r w:rsidRPr="00F41B8C">
              <w:rPr>
                <w:b/>
                <w:bCs/>
              </w:rPr>
              <w:t>Home Page: Left Tab: Library.</w:t>
            </w:r>
          </w:p>
        </w:tc>
        <w:tc>
          <w:tcPr>
            <w:tcW w:w="5307" w:type="dxa"/>
          </w:tcPr>
          <w:p w:rsidR="00284ED7" w:rsidRPr="00F41B8C" w:rsidRDefault="00284ED7" w:rsidP="005C7996">
            <w:r w:rsidRPr="00F41B8C">
              <w:rPr>
                <w:b/>
                <w:bCs/>
              </w:rPr>
              <w:t xml:space="preserve"> </w:t>
            </w:r>
            <w:r w:rsidRPr="00F41B8C">
              <w:t xml:space="preserve">Let’s talk…probably enable what we have for the library, but note that </w:t>
            </w:r>
            <w:r w:rsidRPr="00F41B8C">
              <w:rPr>
                <w:b/>
                <w:bCs/>
              </w:rPr>
              <w:t>“This library</w:t>
            </w:r>
            <w:r w:rsidRPr="00F41B8C">
              <w:rPr>
                <w:rStyle w:val="Strong"/>
              </w:rPr>
              <w:t xml:space="preserve"> is under development and, as such is subject to on-going modification.”  </w:t>
            </w:r>
          </w:p>
        </w:tc>
        <w:tc>
          <w:tcPr>
            <w:tcW w:w="2251" w:type="dxa"/>
          </w:tcPr>
          <w:p w:rsidR="00284ED7" w:rsidRPr="00F41B8C" w:rsidRDefault="00284ED7" w:rsidP="005C7996"/>
        </w:tc>
        <w:tc>
          <w:tcPr>
            <w:tcW w:w="1891" w:type="dxa"/>
          </w:tcPr>
          <w:p w:rsidR="00284ED7" w:rsidRPr="00DA7BBB" w:rsidRDefault="00ED03B7" w:rsidP="004333A4">
            <w:pPr>
              <w:rPr>
                <w:rStyle w:val="Strong"/>
              </w:rPr>
            </w:pPr>
            <w:r w:rsidRPr="00ED03B7">
              <w:rPr>
                <w:rPrChange w:id="6" w:author="marrajj" w:date="2011-08-24T10:30:00Z">
                  <w:rPr>
                    <w:color w:val="FF0000"/>
                  </w:rPr>
                </w:rPrChange>
              </w:rPr>
              <w:t>HTML presentation layer edits</w:t>
            </w:r>
          </w:p>
          <w:p w:rsidR="00284ED7" w:rsidRPr="00DA7BBB" w:rsidRDefault="00284ED7" w:rsidP="005C7996"/>
        </w:tc>
        <w:tc>
          <w:tcPr>
            <w:tcW w:w="1531" w:type="dxa"/>
          </w:tcPr>
          <w:p w:rsidR="00284ED7" w:rsidRDefault="00284ED7" w:rsidP="005C7996">
            <w:pPr>
              <w:rPr>
                <w:ins w:id="7" w:author="marrajj" w:date="2011-08-24T10:34:00Z"/>
              </w:rPr>
            </w:pPr>
            <w:proofErr w:type="spellStart"/>
            <w:r>
              <w:t>Est</w:t>
            </w:r>
            <w:proofErr w:type="spellEnd"/>
            <w:r>
              <w:t>: 0.5 hours</w:t>
            </w:r>
          </w:p>
          <w:p w:rsidR="00284ED7" w:rsidRPr="00F41B8C" w:rsidRDefault="00284ED7" w:rsidP="005C7996">
            <w:pPr>
              <w:numPr>
                <w:ins w:id="8" w:author="marrajj" w:date="2011-08-24T10:34:00Z"/>
              </w:numPr>
            </w:pPr>
            <w:ins w:id="9" w:author="marrajj" w:date="2011-08-24T10:34:00Z">
              <w:r>
                <w:t>Can probably hold off on this for now</w:t>
              </w:r>
            </w:ins>
          </w:p>
        </w:tc>
      </w:tr>
      <w:tr w:rsidR="00284ED7" w:rsidRPr="00F41B8C">
        <w:tc>
          <w:tcPr>
            <w:tcW w:w="648" w:type="dxa"/>
          </w:tcPr>
          <w:p w:rsidR="00284ED7" w:rsidRPr="00F41B8C" w:rsidRDefault="00284ED7" w:rsidP="00F41B8C">
            <w:r w:rsidRPr="00F41B8C">
              <w:rPr>
                <w:b/>
                <w:bCs/>
              </w:rPr>
              <w:t>5</w:t>
            </w:r>
          </w:p>
        </w:tc>
        <w:tc>
          <w:tcPr>
            <w:tcW w:w="1530" w:type="dxa"/>
          </w:tcPr>
          <w:p w:rsidR="00284ED7" w:rsidRPr="00F41B8C" w:rsidRDefault="00284ED7" w:rsidP="005C7996">
            <w:r w:rsidRPr="00F41B8C">
              <w:rPr>
                <w:b/>
                <w:bCs/>
              </w:rPr>
              <w:t>Home Page: Left Tab: Related Links</w:t>
            </w:r>
          </w:p>
        </w:tc>
        <w:tc>
          <w:tcPr>
            <w:tcW w:w="5307" w:type="dxa"/>
          </w:tcPr>
          <w:p w:rsidR="00284ED7" w:rsidRPr="00F41B8C" w:rsidRDefault="00284ED7" w:rsidP="005C7996">
            <w:r w:rsidRPr="00F41B8C">
              <w:t xml:space="preserve">…make this a link, and put all of them under this but on a separate page </w:t>
            </w:r>
            <w:r w:rsidRPr="00F41B8C">
              <w:rPr>
                <w:b/>
                <w:bCs/>
                <w:color w:val="FF0000"/>
                <w:highlight w:val="green"/>
              </w:rPr>
              <w:t>(JM/Eric W)…attached</w:t>
            </w:r>
            <w:r w:rsidRPr="00F41B8C">
              <w:t xml:space="preserve">   This will also allow you to move up all the logos in the sidebar, such that there should be less blank space in the body of the home page.</w:t>
            </w:r>
          </w:p>
        </w:tc>
        <w:tc>
          <w:tcPr>
            <w:tcW w:w="2251" w:type="dxa"/>
          </w:tcPr>
          <w:p w:rsidR="00284ED7" w:rsidRPr="00F41B8C" w:rsidRDefault="00284ED7" w:rsidP="005C7996"/>
        </w:tc>
        <w:tc>
          <w:tcPr>
            <w:tcW w:w="1891" w:type="dxa"/>
          </w:tcPr>
          <w:p w:rsidR="00284ED7" w:rsidRPr="00DA7BBB" w:rsidRDefault="00ED03B7" w:rsidP="004333A4">
            <w:r w:rsidRPr="00ED03B7">
              <w:rPr>
                <w:rPrChange w:id="10" w:author="marrajj" w:date="2011-08-24T10:30:00Z">
                  <w:rPr>
                    <w:color w:val="FF0000"/>
                  </w:rPr>
                </w:rPrChange>
              </w:rPr>
              <w:t>HTML presentation layer edits</w:t>
            </w:r>
          </w:p>
          <w:p w:rsidR="00284ED7" w:rsidRPr="00DA7BBB" w:rsidRDefault="00284ED7" w:rsidP="005C7996"/>
        </w:tc>
        <w:tc>
          <w:tcPr>
            <w:tcW w:w="1531" w:type="dxa"/>
          </w:tcPr>
          <w:p w:rsidR="00284ED7" w:rsidRDefault="00284ED7" w:rsidP="005C7996">
            <w:pPr>
              <w:rPr>
                <w:ins w:id="11" w:author="marrajj" w:date="2011-08-24T10:31:00Z"/>
              </w:rPr>
            </w:pPr>
            <w:r>
              <w:t>Question: how about a collapsible area that saves space but allows the links to remain?</w:t>
            </w:r>
          </w:p>
          <w:p w:rsidR="00284ED7" w:rsidRDefault="00284ED7" w:rsidP="005C7996">
            <w:pPr>
              <w:numPr>
                <w:ins w:id="12" w:author="marrajj" w:date="2011-08-24T10:31:00Z"/>
              </w:numPr>
              <w:rPr>
                <w:ins w:id="13" w:author="marrajj" w:date="2011-08-24T10:31:00Z"/>
              </w:rPr>
            </w:pPr>
          </w:p>
          <w:p w:rsidR="00284ED7" w:rsidRDefault="00284ED7" w:rsidP="005C7996">
            <w:pPr>
              <w:numPr>
                <w:ins w:id="14" w:author="marrajj" w:date="2011-08-24T10:31:00Z"/>
              </w:numPr>
            </w:pPr>
            <w:ins w:id="15" w:author="marrajj" w:date="2011-08-24T10:31:00Z">
              <w:r>
                <w:t xml:space="preserve">Open to </w:t>
              </w:r>
            </w:ins>
            <w:ins w:id="16" w:author="marrajj" w:date="2011-08-24T10:32:00Z">
              <w:r>
                <w:t>suggestions… do you have this content?</w:t>
              </w:r>
            </w:ins>
          </w:p>
          <w:p w:rsidR="00284ED7" w:rsidRDefault="00284ED7" w:rsidP="005C7996"/>
          <w:p w:rsidR="00284ED7" w:rsidRPr="00F41B8C" w:rsidRDefault="00284ED7" w:rsidP="005C7996">
            <w:proofErr w:type="spellStart"/>
            <w:r>
              <w:t>Est</w:t>
            </w:r>
            <w:proofErr w:type="spellEnd"/>
            <w:r>
              <w:t>: 1 hour</w:t>
            </w:r>
          </w:p>
        </w:tc>
      </w:tr>
      <w:tr w:rsidR="00284ED7" w:rsidRPr="00F41B8C">
        <w:tc>
          <w:tcPr>
            <w:tcW w:w="648" w:type="dxa"/>
          </w:tcPr>
          <w:p w:rsidR="00284ED7" w:rsidRPr="00F41B8C" w:rsidRDefault="00284ED7" w:rsidP="00F41B8C">
            <w:r w:rsidRPr="00F41B8C">
              <w:rPr>
                <w:b/>
                <w:bCs/>
              </w:rPr>
              <w:t>6</w:t>
            </w:r>
          </w:p>
        </w:tc>
        <w:tc>
          <w:tcPr>
            <w:tcW w:w="1530" w:type="dxa"/>
          </w:tcPr>
          <w:p w:rsidR="00284ED7" w:rsidRPr="00F41B8C" w:rsidRDefault="00284ED7" w:rsidP="00F41B8C">
            <w:r w:rsidRPr="00F41B8C">
              <w:rPr>
                <w:b/>
                <w:bCs/>
              </w:rPr>
              <w:t>The Main Query Tool</w:t>
            </w:r>
          </w:p>
        </w:tc>
        <w:tc>
          <w:tcPr>
            <w:tcW w:w="5307" w:type="dxa"/>
          </w:tcPr>
          <w:p w:rsidR="00284ED7" w:rsidRPr="00F41B8C" w:rsidDel="00DA7BBB" w:rsidRDefault="00284ED7" w:rsidP="00F41B8C">
            <w:pPr>
              <w:spacing w:line="240" w:lineRule="exact"/>
              <w:rPr>
                <w:del w:id="17" w:author="marrajj" w:date="2011-08-24T10:32:00Z"/>
                <w:color w:val="1F497D"/>
              </w:rPr>
            </w:pPr>
            <w:del w:id="18" w:author="marrajj" w:date="2011-08-24T10:32:00Z">
              <w:r w:rsidRPr="00F41B8C" w:rsidDel="00DA7BBB">
                <w:rPr>
                  <w:color w:val="FF0000"/>
                </w:rPr>
                <w:delText>…</w:delText>
              </w:r>
              <w:r w:rsidRPr="00F41B8C" w:rsidDel="00DA7BBB">
                <w:rPr>
                  <w:color w:val="1F497D"/>
                </w:rPr>
                <w:delText>one reviewer wrote</w:delText>
              </w:r>
            </w:del>
          </w:p>
          <w:p w:rsidR="00284ED7" w:rsidRPr="00F41B8C" w:rsidDel="00DA7BBB" w:rsidRDefault="00284ED7" w:rsidP="00F41B8C">
            <w:pPr>
              <w:spacing w:line="240" w:lineRule="exact"/>
              <w:rPr>
                <w:del w:id="19" w:author="marrajj" w:date="2011-08-24T10:32:00Z"/>
                <w:color w:val="1F497D"/>
              </w:rPr>
            </w:pPr>
            <w:del w:id="20" w:author="marrajj" w:date="2011-08-24T10:32:00Z">
              <w:r w:rsidRPr="00F41B8C" w:rsidDel="00DA7BBB">
                <w:rPr>
                  <w:color w:val="1F497D"/>
                </w:rPr>
                <w:delText xml:space="preserve">It took me a while to figure out how to actually get to products.  If you choose a product on the products page or do a query you get a google map with stations…then you have click on the station to get a pop-up and then </w:delText>
              </w:r>
              <w:r w:rsidRPr="00F41B8C" w:rsidDel="00DA7BBB">
                <w:rPr>
                  <w:color w:val="1F497D"/>
                </w:rPr>
                <w:lastRenderedPageBreak/>
                <w:delText>you have to click on the bottom to ‘view products’….then you get a very hard to read set of graphs.  I think the general user will get lost.  You have all this in the text at the top….but I bet most people won’t read that.  It needs to be more intuitive.</w:delText>
              </w:r>
            </w:del>
          </w:p>
          <w:p w:rsidR="00284ED7" w:rsidRPr="00F41B8C" w:rsidRDefault="00284ED7" w:rsidP="00F41B8C">
            <w:pPr>
              <w:spacing w:line="240" w:lineRule="exact"/>
              <w:rPr>
                <w:color w:val="FF0000"/>
              </w:rPr>
            </w:pPr>
          </w:p>
          <w:p w:rsidR="00284ED7" w:rsidRPr="00F41B8C" w:rsidRDefault="00284ED7" w:rsidP="00F41B8C">
            <w:pPr>
              <w:spacing w:line="240" w:lineRule="exact"/>
            </w:pPr>
            <w:r w:rsidRPr="00F41B8C">
              <w:t>What I am thinking is we modify along the following lines…</w:t>
            </w:r>
          </w:p>
          <w:p w:rsidR="00284ED7" w:rsidRPr="00F41B8C" w:rsidRDefault="00284ED7" w:rsidP="00F41B8C">
            <w:pPr>
              <w:numPr>
                <w:ilvl w:val="0"/>
                <w:numId w:val="6"/>
              </w:numPr>
              <w:tabs>
                <w:tab w:val="clear" w:pos="720"/>
              </w:tabs>
              <w:spacing w:line="240" w:lineRule="exact"/>
              <w:ind w:left="389"/>
            </w:pPr>
            <w:r w:rsidRPr="00F41B8C">
              <w:t>On the main query page, take out step 5</w:t>
            </w:r>
          </w:p>
          <w:p w:rsidR="00284ED7" w:rsidRPr="00F41B8C" w:rsidRDefault="00284ED7" w:rsidP="00F41B8C">
            <w:pPr>
              <w:numPr>
                <w:ilvl w:val="0"/>
                <w:numId w:val="6"/>
              </w:numPr>
              <w:tabs>
                <w:tab w:val="clear" w:pos="720"/>
              </w:tabs>
              <w:spacing w:line="240" w:lineRule="exact"/>
              <w:ind w:left="389"/>
            </w:pPr>
            <w:r w:rsidRPr="00F41B8C">
              <w:t xml:space="preserve">On the results page, with the map, at the top insert a modified version of step 5, i.e. ‘Selecting an individual station icon (point and click) displayed on the map will reveal a ‘station/data’ box that contains basic information about the station and data, as well as a ‘products’ box that lists products associated with the identified Product Type.  To view a specific product for that station, simply select it.’  </w:t>
            </w:r>
          </w:p>
          <w:p w:rsidR="00284ED7" w:rsidRPr="00F41B8C" w:rsidRDefault="00284ED7" w:rsidP="00F41B8C">
            <w:pPr>
              <w:numPr>
                <w:ilvl w:val="0"/>
                <w:numId w:val="6"/>
              </w:numPr>
              <w:tabs>
                <w:tab w:val="clear" w:pos="720"/>
              </w:tabs>
              <w:spacing w:line="240" w:lineRule="exact"/>
              <w:ind w:left="389"/>
            </w:pPr>
            <w:r w:rsidRPr="00F41B8C">
              <w:t xml:space="preserve">Make the products box the default (rather than the station) ONLY WHEN SELECTED FROM THE MAP, NOT THE STATION LIST ON THE SIDE (leave that as is).  </w:t>
            </w:r>
          </w:p>
          <w:p w:rsidR="00284ED7" w:rsidRPr="00F41B8C" w:rsidRDefault="00284ED7" w:rsidP="00F41B8C">
            <w:pPr>
              <w:spacing w:line="240" w:lineRule="exact"/>
            </w:pPr>
          </w:p>
          <w:p w:rsidR="00284ED7" w:rsidRPr="00F41B8C" w:rsidRDefault="00284ED7" w:rsidP="00F41B8C">
            <w:r w:rsidRPr="00F41B8C">
              <w:t xml:space="preserve">Also on </w:t>
            </w:r>
            <w:proofErr w:type="spellStart"/>
            <w:r w:rsidRPr="00F41B8C">
              <w:t>On</w:t>
            </w:r>
            <w:proofErr w:type="spellEnd"/>
            <w:r w:rsidRPr="00F41B8C">
              <w:t xml:space="preserve"> the go to query tool query page, remove the space between ‘To view a Pacific Storms climatology product:  </w:t>
            </w:r>
            <w:r w:rsidRPr="00F41B8C">
              <w:rPr>
                <w:i/>
                <w:iCs/>
              </w:rPr>
              <w:t xml:space="preserve">and </w:t>
            </w:r>
            <w:r w:rsidRPr="00F41B8C">
              <w:t>Select from among the regions identified in the map shown below.’</w:t>
            </w:r>
          </w:p>
        </w:tc>
        <w:tc>
          <w:tcPr>
            <w:tcW w:w="2251" w:type="dxa"/>
          </w:tcPr>
          <w:p w:rsidR="00284ED7" w:rsidRPr="00F41B8C" w:rsidRDefault="00284ED7" w:rsidP="00DA7BBB">
            <w:pPr>
              <w:numPr>
                <w:ins w:id="21" w:author="marrajj" w:date="2011-08-24T10:32:00Z"/>
              </w:numPr>
              <w:spacing w:line="240" w:lineRule="exact"/>
              <w:rPr>
                <w:ins w:id="22" w:author="marrajj" w:date="2011-08-24T10:32:00Z"/>
                <w:color w:val="1F497D"/>
              </w:rPr>
            </w:pPr>
            <w:ins w:id="23" w:author="marrajj" w:date="2011-08-24T10:32:00Z">
              <w:r w:rsidRPr="00F41B8C">
                <w:rPr>
                  <w:color w:val="FF0000"/>
                </w:rPr>
                <w:lastRenderedPageBreak/>
                <w:t>…</w:t>
              </w:r>
              <w:r w:rsidRPr="00F41B8C">
                <w:rPr>
                  <w:color w:val="1F497D"/>
                </w:rPr>
                <w:t>one reviewer wrote</w:t>
              </w:r>
            </w:ins>
          </w:p>
          <w:p w:rsidR="00284ED7" w:rsidRPr="00F41B8C" w:rsidRDefault="00284ED7" w:rsidP="00DA7BBB">
            <w:pPr>
              <w:numPr>
                <w:ins w:id="24" w:author="marrajj" w:date="2011-08-24T10:32:00Z"/>
              </w:numPr>
              <w:spacing w:line="240" w:lineRule="exact"/>
              <w:rPr>
                <w:ins w:id="25" w:author="marrajj" w:date="2011-08-24T10:32:00Z"/>
                <w:color w:val="1F497D"/>
              </w:rPr>
            </w:pPr>
            <w:ins w:id="26" w:author="marrajj" w:date="2011-08-24T10:32:00Z">
              <w:r w:rsidRPr="00F41B8C">
                <w:rPr>
                  <w:color w:val="1F497D"/>
                </w:rPr>
                <w:t xml:space="preserve">It took me a while to figure out how to actually get to products.  If you </w:t>
              </w:r>
              <w:r w:rsidRPr="00F41B8C">
                <w:rPr>
                  <w:color w:val="1F497D"/>
                </w:rPr>
                <w:lastRenderedPageBreak/>
                <w:t xml:space="preserve">choose a product on the products page or do a query you get a </w:t>
              </w:r>
              <w:proofErr w:type="spellStart"/>
              <w:r w:rsidRPr="00F41B8C">
                <w:rPr>
                  <w:color w:val="1F497D"/>
                </w:rPr>
                <w:t>google</w:t>
              </w:r>
              <w:proofErr w:type="spellEnd"/>
              <w:r w:rsidRPr="00F41B8C">
                <w:rPr>
                  <w:color w:val="1F497D"/>
                </w:rPr>
                <w:t xml:space="preserve"> map with stations…then you have click on the station to get a pop-up and then you have to click on the bottom to ‘view products’….then you get a very hard to read set of graphs.  I think the general user will get lost.  You have all this in the text at the top….but I bet most people won’t read that.  It needs to be more intuitive.</w:t>
              </w:r>
            </w:ins>
          </w:p>
          <w:p w:rsidR="00284ED7" w:rsidRPr="00F41B8C" w:rsidRDefault="00284ED7" w:rsidP="00F41B8C"/>
        </w:tc>
        <w:tc>
          <w:tcPr>
            <w:tcW w:w="1891" w:type="dxa"/>
          </w:tcPr>
          <w:p w:rsidR="00284ED7" w:rsidRPr="00284ED7" w:rsidRDefault="00ED03B7" w:rsidP="00F41B8C">
            <w:pPr>
              <w:rPr>
                <w:rPrChange w:id="27" w:author="marrajj" w:date="2011-08-24T10:30:00Z">
                  <w:rPr>
                    <w:color w:val="FF0000"/>
                  </w:rPr>
                </w:rPrChange>
              </w:rPr>
            </w:pPr>
            <w:r w:rsidRPr="00ED03B7">
              <w:rPr>
                <w:rPrChange w:id="28" w:author="marrajj" w:date="2011-08-24T10:30:00Z">
                  <w:rPr>
                    <w:color w:val="FF0000"/>
                  </w:rPr>
                </w:rPrChange>
              </w:rPr>
              <w:lastRenderedPageBreak/>
              <w:t>Presentation layer embedded code edit</w:t>
            </w:r>
          </w:p>
          <w:p w:rsidR="00284ED7" w:rsidRPr="00DA7BBB" w:rsidRDefault="00284ED7" w:rsidP="00F41B8C"/>
        </w:tc>
        <w:tc>
          <w:tcPr>
            <w:tcW w:w="1531" w:type="dxa"/>
          </w:tcPr>
          <w:p w:rsidR="00284ED7" w:rsidRPr="00F41B8C" w:rsidRDefault="00284ED7" w:rsidP="00F41B8C">
            <w:proofErr w:type="spellStart"/>
            <w:r>
              <w:t>Est</w:t>
            </w:r>
            <w:proofErr w:type="spellEnd"/>
            <w:r>
              <w:t>: 4 hours</w:t>
            </w:r>
          </w:p>
        </w:tc>
      </w:tr>
      <w:tr w:rsidR="00284ED7" w:rsidRPr="00F41B8C">
        <w:tc>
          <w:tcPr>
            <w:tcW w:w="648" w:type="dxa"/>
          </w:tcPr>
          <w:p w:rsidR="00284ED7" w:rsidRPr="003D3EBC" w:rsidRDefault="00284ED7" w:rsidP="00F41B8C">
            <w:r w:rsidRPr="003D3EBC">
              <w:lastRenderedPageBreak/>
              <w:t>7</w:t>
            </w:r>
          </w:p>
        </w:tc>
        <w:tc>
          <w:tcPr>
            <w:tcW w:w="1530" w:type="dxa"/>
          </w:tcPr>
          <w:p w:rsidR="00284ED7" w:rsidRPr="003D3EBC" w:rsidRDefault="00284ED7" w:rsidP="00F41B8C">
            <w:r w:rsidRPr="003D3EBC">
              <w:rPr>
                <w:b/>
                <w:bCs/>
              </w:rPr>
              <w:t>Main query and Product query individual station</w:t>
            </w:r>
          </w:p>
        </w:tc>
        <w:tc>
          <w:tcPr>
            <w:tcW w:w="5307" w:type="dxa"/>
          </w:tcPr>
          <w:p w:rsidR="00284ED7" w:rsidRPr="003D3EBC" w:rsidRDefault="00284ED7" w:rsidP="00F41B8C">
            <w:r w:rsidRPr="003D3EBC">
              <w:rPr>
                <w:b/>
                <w:bCs/>
              </w:rPr>
              <w:t xml:space="preserve">‘Cartoon boxes’: </w:t>
            </w:r>
            <w:r w:rsidRPr="003D3EBC">
              <w:t xml:space="preserve">need to add ‘Country: ‘country code’’ as an additional entry in the box under ‘Station Name’.  </w:t>
            </w:r>
          </w:p>
          <w:p w:rsidR="00284ED7" w:rsidRPr="003D3EBC" w:rsidRDefault="00284ED7" w:rsidP="00F41B8C"/>
        </w:tc>
        <w:tc>
          <w:tcPr>
            <w:tcW w:w="2251" w:type="dxa"/>
          </w:tcPr>
          <w:p w:rsidR="00284ED7" w:rsidRPr="003D3EBC" w:rsidRDefault="00284ED7" w:rsidP="00F41B8C"/>
        </w:tc>
        <w:tc>
          <w:tcPr>
            <w:tcW w:w="1891" w:type="dxa"/>
          </w:tcPr>
          <w:p w:rsidR="00284ED7" w:rsidRPr="00DA7BBB" w:rsidRDefault="00284ED7" w:rsidP="00F41B8C">
            <w:r w:rsidRPr="00DA7BBB">
              <w:t>Presentation layer embedded code edit</w:t>
            </w:r>
          </w:p>
        </w:tc>
        <w:tc>
          <w:tcPr>
            <w:tcW w:w="1531" w:type="dxa"/>
          </w:tcPr>
          <w:p w:rsidR="00284ED7" w:rsidRDefault="00284ED7" w:rsidP="00F41B8C">
            <w:proofErr w:type="spellStart"/>
            <w:r>
              <w:t>Est</w:t>
            </w:r>
            <w:proofErr w:type="spellEnd"/>
            <w:r>
              <w:t>: 1 hour</w:t>
            </w:r>
          </w:p>
          <w:p w:rsidR="00284ED7" w:rsidRPr="00F41B8C" w:rsidRDefault="00284ED7" w:rsidP="0068274F"/>
        </w:tc>
      </w:tr>
      <w:tr w:rsidR="00284ED7" w:rsidRPr="00F41B8C">
        <w:tc>
          <w:tcPr>
            <w:tcW w:w="648" w:type="dxa"/>
          </w:tcPr>
          <w:p w:rsidR="00284ED7" w:rsidRPr="00F41B8C" w:rsidRDefault="00284ED7" w:rsidP="00F41B8C">
            <w:r w:rsidRPr="00F41B8C">
              <w:t>8</w:t>
            </w:r>
          </w:p>
        </w:tc>
        <w:tc>
          <w:tcPr>
            <w:tcW w:w="1530" w:type="dxa"/>
          </w:tcPr>
          <w:p w:rsidR="00284ED7" w:rsidRPr="00F41B8C" w:rsidRDefault="00284ED7" w:rsidP="00F41B8C"/>
        </w:tc>
        <w:tc>
          <w:tcPr>
            <w:tcW w:w="5307" w:type="dxa"/>
          </w:tcPr>
          <w:p w:rsidR="00284ED7" w:rsidRPr="00F41B8C" w:rsidRDefault="00284ED7" w:rsidP="00F41B8C">
            <w:r w:rsidRPr="00F41B8C">
              <w:t xml:space="preserve">Also the Product Types on this page are identified by the old product type numbers, instead of product type </w:t>
            </w:r>
            <w:r w:rsidRPr="00F41B8C">
              <w:lastRenderedPageBreak/>
              <w:t>names…see above.</w:t>
            </w:r>
          </w:p>
        </w:tc>
        <w:tc>
          <w:tcPr>
            <w:tcW w:w="2251" w:type="dxa"/>
          </w:tcPr>
          <w:p w:rsidR="00284ED7" w:rsidRPr="00F41B8C" w:rsidRDefault="00284ED7" w:rsidP="00F41B8C"/>
        </w:tc>
        <w:tc>
          <w:tcPr>
            <w:tcW w:w="1891" w:type="dxa"/>
          </w:tcPr>
          <w:p w:rsidR="00284ED7" w:rsidRPr="00DA7BBB" w:rsidRDefault="00ED03B7" w:rsidP="00F41B8C">
            <w:r w:rsidRPr="00ED03B7">
              <w:rPr>
                <w:rPrChange w:id="29" w:author="marrajj" w:date="2011-08-24T10:30:00Z">
                  <w:rPr>
                    <w:color w:val="FF0000"/>
                  </w:rPr>
                </w:rPrChange>
              </w:rPr>
              <w:t xml:space="preserve">Middle tier or database level bug </w:t>
            </w:r>
            <w:r w:rsidRPr="00ED03B7">
              <w:rPr>
                <w:rPrChange w:id="30" w:author="marrajj" w:date="2011-08-24T10:30:00Z">
                  <w:rPr>
                    <w:color w:val="FF0000"/>
                  </w:rPr>
                </w:rPrChange>
              </w:rPr>
              <w:lastRenderedPageBreak/>
              <w:t>fix</w:t>
            </w:r>
          </w:p>
        </w:tc>
        <w:tc>
          <w:tcPr>
            <w:tcW w:w="1531" w:type="dxa"/>
          </w:tcPr>
          <w:p w:rsidR="00284ED7" w:rsidRDefault="00284ED7" w:rsidP="00DA7BBB">
            <w:pPr>
              <w:numPr>
                <w:ilvl w:val="0"/>
                <w:numId w:val="2"/>
                <w:ins w:id="31" w:author="marrajj" w:date="2011-08-24T10:37:00Z"/>
              </w:numPr>
              <w:tabs>
                <w:tab w:val="clear" w:pos="720"/>
                <w:tab w:val="num" w:pos="360"/>
              </w:tabs>
              <w:ind w:left="360"/>
              <w:rPr>
                <w:ins w:id="32" w:author="marrajj" w:date="2011-08-24T10:37:00Z"/>
              </w:rPr>
            </w:pPr>
            <w:r>
              <w:lastRenderedPageBreak/>
              <w:t>Cannot see this.</w:t>
            </w:r>
            <w:ins w:id="33" w:author="marrajj" w:date="2011-08-24T10:37:00Z">
              <w:r>
                <w:t xml:space="preserve"> </w:t>
              </w:r>
              <w:r>
                <w:lastRenderedPageBreak/>
                <w:t xml:space="preserve">As per 11.4: Product Types on this page are identified by the old product type numbers, </w:t>
              </w:r>
              <w:r w:rsidRPr="001C04EE">
                <w:t>instead of product type names</w:t>
              </w:r>
              <w:r>
                <w:t>.  Note that the s</w:t>
              </w:r>
              <w:r w:rsidRPr="001C04EE">
                <w:t xml:space="preserve">ame problem exists when you access a product via the products page…it shows old product type numbers instead of product type </w:t>
              </w:r>
              <w:r w:rsidRPr="001C04EE">
                <w:lastRenderedPageBreak/>
                <w:t>names</w:t>
              </w:r>
              <w:r>
                <w:t>.  (</w:t>
              </w:r>
              <w:proofErr w:type="gramStart"/>
              <w:r>
                <w:t>i.e</w:t>
              </w:r>
              <w:proofErr w:type="gramEnd"/>
              <w:r>
                <w:t xml:space="preserve">. </w:t>
              </w:r>
              <w:r w:rsidRPr="00634548">
                <w:t xml:space="preserve">CHANGE FROM </w:t>
              </w:r>
              <w:r>
                <w:t>numbers-</w:t>
              </w:r>
              <w:r w:rsidRPr="00634548">
                <w:t xml:space="preserve">11.1, </w:t>
              </w:r>
              <w:r>
                <w:t xml:space="preserve">etc. TO proper names - Time Series). </w:t>
              </w:r>
            </w:ins>
          </w:p>
          <w:p w:rsidR="00284ED7" w:rsidRPr="00F41B8C" w:rsidRDefault="00284ED7" w:rsidP="00F41B8C"/>
        </w:tc>
      </w:tr>
      <w:tr w:rsidR="00284ED7" w:rsidRPr="00F41B8C">
        <w:tc>
          <w:tcPr>
            <w:tcW w:w="648" w:type="dxa"/>
          </w:tcPr>
          <w:p w:rsidR="00284ED7" w:rsidRPr="00F41B8C" w:rsidRDefault="00284ED7" w:rsidP="00F41B8C">
            <w:r w:rsidRPr="00F41B8C">
              <w:lastRenderedPageBreak/>
              <w:t>9</w:t>
            </w:r>
          </w:p>
        </w:tc>
        <w:tc>
          <w:tcPr>
            <w:tcW w:w="1530" w:type="dxa"/>
          </w:tcPr>
          <w:p w:rsidR="00284ED7" w:rsidRPr="00F41B8C" w:rsidRDefault="00284ED7" w:rsidP="00F41B8C">
            <w:r w:rsidRPr="00F41B8C">
              <w:rPr>
                <w:b/>
                <w:bCs/>
              </w:rPr>
              <w:t xml:space="preserve">Station Query Page:  </w:t>
            </w:r>
          </w:p>
        </w:tc>
        <w:tc>
          <w:tcPr>
            <w:tcW w:w="5307" w:type="dxa"/>
          </w:tcPr>
          <w:p w:rsidR="00284ED7" w:rsidRPr="00F41B8C" w:rsidDel="00DA7BBB" w:rsidRDefault="00284ED7" w:rsidP="00F41B8C">
            <w:pPr>
              <w:rPr>
                <w:del w:id="34" w:author="marrajj" w:date="2011-08-24T10:37:00Z"/>
              </w:rPr>
            </w:pPr>
            <w:del w:id="35" w:author="marrajj" w:date="2011-08-24T10:37:00Z">
              <w:r w:rsidRPr="00F41B8C" w:rsidDel="00DA7BBB">
                <w:rPr>
                  <w:color w:val="1F497D"/>
                </w:rPr>
                <w:delText>Several reviewers made basically the same comment…. this is a long list to sort through.  Could you do it by geography as well. Or do options to view only SLR stations or only met stations?</w:delText>
              </w:r>
            </w:del>
          </w:p>
          <w:p w:rsidR="00284ED7" w:rsidRPr="00F41B8C" w:rsidRDefault="00284ED7" w:rsidP="00F41B8C"/>
          <w:p w:rsidR="00284ED7" w:rsidRPr="00F41B8C" w:rsidRDefault="00284ED7" w:rsidP="00F41B8C">
            <w:r w:rsidRPr="00F41B8C">
              <w:t>Is there a way to enable a sort by/search by any parameter other than the default Station Name, or text search?  (</w:t>
            </w:r>
            <w:proofErr w:type="gramStart"/>
            <w:r w:rsidRPr="00F41B8C">
              <w:t>i.e</w:t>
            </w:r>
            <w:proofErr w:type="gramEnd"/>
            <w:r w:rsidRPr="00F41B8C">
              <w:t>. how about a hierarchical search ?)</w:t>
            </w:r>
          </w:p>
        </w:tc>
        <w:tc>
          <w:tcPr>
            <w:tcW w:w="2251" w:type="dxa"/>
          </w:tcPr>
          <w:p w:rsidR="00284ED7" w:rsidRPr="00F41B8C" w:rsidRDefault="00284ED7" w:rsidP="00DA7BBB">
            <w:pPr>
              <w:numPr>
                <w:ins w:id="36" w:author="marrajj" w:date="2011-08-24T10:37:00Z"/>
              </w:numPr>
              <w:rPr>
                <w:ins w:id="37" w:author="marrajj" w:date="2011-08-24T10:37:00Z"/>
              </w:rPr>
            </w:pPr>
            <w:ins w:id="38" w:author="marrajj" w:date="2011-08-24T10:37:00Z">
              <w:r w:rsidRPr="00F41B8C">
                <w:rPr>
                  <w:color w:val="1F497D"/>
                </w:rPr>
                <w:t xml:space="preserve">Several reviewers made basically the same comment…. this is a long list to sort through.  Could you do it by geography as </w:t>
              </w:r>
              <w:proofErr w:type="gramStart"/>
              <w:r w:rsidRPr="00F41B8C">
                <w:rPr>
                  <w:color w:val="1F497D"/>
                </w:rPr>
                <w:t>well.</w:t>
              </w:r>
              <w:proofErr w:type="gramEnd"/>
              <w:r w:rsidRPr="00F41B8C">
                <w:rPr>
                  <w:color w:val="1F497D"/>
                </w:rPr>
                <w:t xml:space="preserve"> Or do options to view only SLR stations or only met stations?</w:t>
              </w:r>
            </w:ins>
          </w:p>
          <w:p w:rsidR="00284ED7" w:rsidRPr="00F41B8C" w:rsidRDefault="00284ED7" w:rsidP="00F41B8C"/>
        </w:tc>
        <w:tc>
          <w:tcPr>
            <w:tcW w:w="1891" w:type="dxa"/>
          </w:tcPr>
          <w:p w:rsidR="00284ED7" w:rsidRPr="00284ED7" w:rsidRDefault="00ED03B7" w:rsidP="00F41B8C">
            <w:pPr>
              <w:rPr>
                <w:rPrChange w:id="39" w:author="marrajj" w:date="2011-08-24T10:30:00Z">
                  <w:rPr>
                    <w:color w:val="FF0000"/>
                  </w:rPr>
                </w:rPrChange>
              </w:rPr>
            </w:pPr>
            <w:r w:rsidRPr="00ED03B7">
              <w:rPr>
                <w:rPrChange w:id="40" w:author="marrajj" w:date="2011-08-24T10:30:00Z">
                  <w:rPr>
                    <w:color w:val="FF0000"/>
                  </w:rPr>
                </w:rPrChange>
              </w:rPr>
              <w:t>New feature requiring significant coding</w:t>
            </w:r>
          </w:p>
          <w:p w:rsidR="00284ED7" w:rsidRPr="00DA7BBB" w:rsidRDefault="00284ED7" w:rsidP="00F41B8C"/>
        </w:tc>
        <w:tc>
          <w:tcPr>
            <w:tcW w:w="1531" w:type="dxa"/>
          </w:tcPr>
          <w:p w:rsidR="00284ED7" w:rsidRDefault="00284ED7" w:rsidP="00546ECE">
            <w:pPr>
              <w:rPr>
                <w:ins w:id="41" w:author="marrajj" w:date="2011-08-24T10:39:00Z"/>
              </w:rPr>
            </w:pPr>
            <w:proofErr w:type="spellStart"/>
            <w:r>
              <w:t>Est</w:t>
            </w:r>
            <w:proofErr w:type="spellEnd"/>
            <w:r>
              <w:t>: 36 hours</w:t>
            </w:r>
          </w:p>
          <w:p w:rsidR="00284ED7" w:rsidRDefault="00284ED7" w:rsidP="00546ECE">
            <w:pPr>
              <w:numPr>
                <w:ins w:id="42" w:author="marrajj" w:date="2011-08-24T10:39:00Z"/>
              </w:numPr>
              <w:rPr>
                <w:ins w:id="43" w:author="marrajj" w:date="2011-08-24T10:39:00Z"/>
              </w:rPr>
            </w:pPr>
          </w:p>
          <w:p w:rsidR="00284ED7" w:rsidRPr="00F41B8C" w:rsidRDefault="00284ED7" w:rsidP="00546ECE">
            <w:pPr>
              <w:numPr>
                <w:ins w:id="44" w:author="marrajj" w:date="2011-08-24T10:39:00Z"/>
              </w:numPr>
            </w:pPr>
            <w:ins w:id="45" w:author="marrajj" w:date="2011-08-24T10:39:00Z">
              <w:r>
                <w:t>I would hold off on this u</w:t>
              </w:r>
            </w:ins>
            <w:ins w:id="46" w:author="marrajj" w:date="2011-08-24T10:40:00Z">
              <w:r>
                <w:t>n</w:t>
              </w:r>
            </w:ins>
            <w:ins w:id="47" w:author="marrajj" w:date="2011-08-24T10:39:00Z">
              <w:r>
                <w:t>til see how much time has been spent on the work under 11</w:t>
              </w:r>
            </w:ins>
            <w:ins w:id="48" w:author="marrajj" w:date="2011-08-24T10:40:00Z">
              <w:r>
                <w:t xml:space="preserve"> (i.e. nice, but not absolutely necessary)</w:t>
              </w:r>
            </w:ins>
          </w:p>
        </w:tc>
      </w:tr>
      <w:tr w:rsidR="00284ED7" w:rsidRPr="00F41B8C">
        <w:tc>
          <w:tcPr>
            <w:tcW w:w="648" w:type="dxa"/>
          </w:tcPr>
          <w:p w:rsidR="00284ED7" w:rsidRPr="003D3EBC" w:rsidRDefault="00284ED7" w:rsidP="00F41B8C">
            <w:r w:rsidRPr="003D3EBC">
              <w:t>10</w:t>
            </w:r>
          </w:p>
        </w:tc>
        <w:tc>
          <w:tcPr>
            <w:tcW w:w="1530" w:type="dxa"/>
          </w:tcPr>
          <w:p w:rsidR="00284ED7" w:rsidRPr="003D3EBC" w:rsidRDefault="00284ED7" w:rsidP="00F41B8C">
            <w:r w:rsidRPr="003D3EBC">
              <w:rPr>
                <w:b/>
                <w:bCs/>
              </w:rPr>
              <w:t xml:space="preserve">Station Query Page:  </w:t>
            </w:r>
          </w:p>
        </w:tc>
        <w:tc>
          <w:tcPr>
            <w:tcW w:w="5307" w:type="dxa"/>
          </w:tcPr>
          <w:p w:rsidR="00284ED7" w:rsidRPr="003D3EBC" w:rsidRDefault="00284ED7" w:rsidP="00F41B8C">
            <w:r w:rsidRPr="003D3EBC">
              <w:t xml:space="preserve">Can you also add Country as a column on the Stations listing/query page, between the ‘Region’ and ‘Data Quality’ columns.  </w:t>
            </w:r>
          </w:p>
        </w:tc>
        <w:tc>
          <w:tcPr>
            <w:tcW w:w="2251" w:type="dxa"/>
          </w:tcPr>
          <w:p w:rsidR="00284ED7" w:rsidRPr="003D3EBC" w:rsidRDefault="00284ED7" w:rsidP="00F41B8C"/>
        </w:tc>
        <w:tc>
          <w:tcPr>
            <w:tcW w:w="1891" w:type="dxa"/>
          </w:tcPr>
          <w:p w:rsidR="00284ED7" w:rsidRPr="003D3EBC" w:rsidRDefault="00284ED7" w:rsidP="00F41B8C">
            <w:r w:rsidRPr="003D3EBC">
              <w:t>Presentation layer embedded code edit</w:t>
            </w:r>
          </w:p>
        </w:tc>
        <w:tc>
          <w:tcPr>
            <w:tcW w:w="1531" w:type="dxa"/>
          </w:tcPr>
          <w:p w:rsidR="00284ED7" w:rsidRDefault="00284ED7" w:rsidP="00D30306">
            <w:proofErr w:type="spellStart"/>
            <w:r>
              <w:t>Est</w:t>
            </w:r>
            <w:proofErr w:type="spellEnd"/>
            <w:r>
              <w:t>: 1.5 hours</w:t>
            </w:r>
          </w:p>
          <w:p w:rsidR="00284ED7" w:rsidRPr="00F41B8C" w:rsidRDefault="00284ED7" w:rsidP="003D3EBC"/>
          <w:p w:rsidR="00284ED7" w:rsidRPr="00F41B8C" w:rsidRDefault="00284ED7" w:rsidP="00D30306"/>
        </w:tc>
      </w:tr>
      <w:tr w:rsidR="00284ED7" w:rsidRPr="00F41B8C">
        <w:tc>
          <w:tcPr>
            <w:tcW w:w="648" w:type="dxa"/>
          </w:tcPr>
          <w:p w:rsidR="00284ED7" w:rsidRPr="00F41B8C" w:rsidRDefault="00284ED7" w:rsidP="00582A18">
            <w:r w:rsidRPr="00F41B8C">
              <w:t>11</w:t>
            </w:r>
            <w:r>
              <w:t>.1</w:t>
            </w:r>
          </w:p>
        </w:tc>
        <w:tc>
          <w:tcPr>
            <w:tcW w:w="1530" w:type="dxa"/>
          </w:tcPr>
          <w:p w:rsidR="00284ED7" w:rsidRPr="00F41B8C" w:rsidRDefault="00284ED7" w:rsidP="00582A18">
            <w:r w:rsidRPr="00F41B8C">
              <w:rPr>
                <w:b/>
                <w:bCs/>
              </w:rPr>
              <w:t>Station Results Pages:</w:t>
            </w:r>
          </w:p>
        </w:tc>
        <w:tc>
          <w:tcPr>
            <w:tcW w:w="5307" w:type="dxa"/>
          </w:tcPr>
          <w:p w:rsidR="00284ED7" w:rsidRPr="00F41B8C" w:rsidRDefault="00284ED7" w:rsidP="00461B77">
            <w:r w:rsidRPr="00F41B8C">
              <w:t xml:space="preserve">The title of this page ‘Pacific Storms Climatology Products’ should be a larger font then the rest of the text in this header. </w:t>
            </w:r>
          </w:p>
        </w:tc>
        <w:tc>
          <w:tcPr>
            <w:tcW w:w="2251" w:type="dxa"/>
          </w:tcPr>
          <w:p w:rsidR="00284ED7" w:rsidRPr="00F41B8C" w:rsidRDefault="00284ED7" w:rsidP="00582A18">
            <w:r>
              <w:t>Go to the Stations page and click on a hot link for any station. Observe the resulting page.</w:t>
            </w:r>
          </w:p>
        </w:tc>
        <w:tc>
          <w:tcPr>
            <w:tcW w:w="1891" w:type="dxa"/>
          </w:tcPr>
          <w:p w:rsidR="00284ED7" w:rsidRPr="00284ED7" w:rsidRDefault="00ED03B7" w:rsidP="00582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PrChange w:id="49" w:author="marrajj" w:date="2011-08-24T10:31:00Z">
                  <w:rPr>
                    <w:color w:val="FF0000"/>
                    <w:sz w:val="20"/>
                    <w:szCs w:val="20"/>
                  </w:rPr>
                </w:rPrChange>
              </w:rPr>
            </w:pPr>
            <w:r w:rsidRPr="00ED03B7">
              <w:rPr>
                <w:rPrChange w:id="50" w:author="marrajj" w:date="2011-08-24T10:31:00Z">
                  <w:rPr>
                    <w:color w:val="FF0000"/>
                  </w:rPr>
                </w:rPrChange>
              </w:rPr>
              <w:t xml:space="preserve">Presentation layer </w:t>
            </w:r>
          </w:p>
        </w:tc>
        <w:tc>
          <w:tcPr>
            <w:tcW w:w="1531" w:type="dxa"/>
          </w:tcPr>
          <w:p w:rsidR="00284ED7" w:rsidRPr="00F41B8C" w:rsidRDefault="00284ED7" w:rsidP="00582A18">
            <w:proofErr w:type="spellStart"/>
            <w:r>
              <w:t>Est</w:t>
            </w:r>
            <w:proofErr w:type="spellEnd"/>
            <w:r>
              <w:t>: 0.25 hours</w:t>
            </w:r>
          </w:p>
        </w:tc>
      </w:tr>
      <w:tr w:rsidR="00284ED7" w:rsidRPr="00F41B8C">
        <w:tc>
          <w:tcPr>
            <w:tcW w:w="648" w:type="dxa"/>
          </w:tcPr>
          <w:p w:rsidR="00284ED7" w:rsidRPr="00F41B8C" w:rsidRDefault="00284ED7" w:rsidP="00582A18">
            <w:r w:rsidRPr="00F41B8C">
              <w:lastRenderedPageBreak/>
              <w:t>11</w:t>
            </w:r>
            <w:r>
              <w:t>.2</w:t>
            </w:r>
          </w:p>
        </w:tc>
        <w:tc>
          <w:tcPr>
            <w:tcW w:w="1530" w:type="dxa"/>
          </w:tcPr>
          <w:p w:rsidR="00284ED7" w:rsidRPr="00F41B8C" w:rsidRDefault="00284ED7" w:rsidP="00582A18">
            <w:r w:rsidRPr="00F41B8C">
              <w:rPr>
                <w:b/>
                <w:bCs/>
              </w:rPr>
              <w:t>Station Results Pages:</w:t>
            </w:r>
          </w:p>
        </w:tc>
        <w:tc>
          <w:tcPr>
            <w:tcW w:w="5307" w:type="dxa"/>
          </w:tcPr>
          <w:p w:rsidR="00284ED7" w:rsidRPr="00F41B8C" w:rsidRDefault="00284ED7" w:rsidP="00461B77">
            <w:r w:rsidRPr="00F41B8C">
              <w:t xml:space="preserve">Add ‘Country: </w:t>
            </w:r>
            <w:proofErr w:type="spellStart"/>
            <w:r w:rsidRPr="00F41B8C">
              <w:t>sdfhajksfh</w:t>
            </w:r>
            <w:proofErr w:type="spellEnd"/>
            <w:r w:rsidRPr="00F41B8C">
              <w:t>’ to the station page template, placing it between ‘Station Name’ and ‘Instrument’</w:t>
            </w:r>
          </w:p>
          <w:p w:rsidR="00284ED7" w:rsidRPr="00F41B8C" w:rsidRDefault="00284ED7" w:rsidP="00582A18"/>
        </w:tc>
        <w:tc>
          <w:tcPr>
            <w:tcW w:w="2251" w:type="dxa"/>
          </w:tcPr>
          <w:p w:rsidR="00284ED7" w:rsidRPr="00F41B8C" w:rsidRDefault="00284ED7" w:rsidP="00582A18"/>
        </w:tc>
        <w:tc>
          <w:tcPr>
            <w:tcW w:w="1891" w:type="dxa"/>
          </w:tcPr>
          <w:p w:rsidR="00284ED7" w:rsidRPr="00284ED7" w:rsidRDefault="00ED03B7" w:rsidP="00582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PrChange w:id="51" w:author="marrajj" w:date="2011-08-24T10:31:00Z">
                  <w:rPr>
                    <w:color w:val="FF0000"/>
                    <w:sz w:val="20"/>
                    <w:szCs w:val="20"/>
                  </w:rPr>
                </w:rPrChange>
              </w:rPr>
            </w:pPr>
            <w:r w:rsidRPr="00ED03B7">
              <w:rPr>
                <w:rPrChange w:id="52" w:author="marrajj" w:date="2011-08-24T10:31:00Z">
                  <w:rPr>
                    <w:color w:val="FF0000"/>
                  </w:rPr>
                </w:rPrChange>
              </w:rPr>
              <w:t xml:space="preserve">Presentation layer </w:t>
            </w:r>
          </w:p>
        </w:tc>
        <w:tc>
          <w:tcPr>
            <w:tcW w:w="1531" w:type="dxa"/>
          </w:tcPr>
          <w:p w:rsidR="00284ED7" w:rsidRPr="00F41B8C" w:rsidRDefault="00284ED7" w:rsidP="00461B77">
            <w:r>
              <w:t>Repeat of item 10?</w:t>
            </w:r>
          </w:p>
        </w:tc>
      </w:tr>
      <w:tr w:rsidR="00284ED7" w:rsidRPr="00F41B8C">
        <w:tc>
          <w:tcPr>
            <w:tcW w:w="648" w:type="dxa"/>
          </w:tcPr>
          <w:p w:rsidR="00284ED7" w:rsidRPr="00F41B8C" w:rsidRDefault="00284ED7" w:rsidP="00582A18">
            <w:r w:rsidRPr="00F41B8C">
              <w:t>11</w:t>
            </w:r>
            <w:r>
              <w:t>.3</w:t>
            </w:r>
          </w:p>
        </w:tc>
        <w:tc>
          <w:tcPr>
            <w:tcW w:w="1530" w:type="dxa"/>
          </w:tcPr>
          <w:p w:rsidR="00284ED7" w:rsidRPr="00F41B8C" w:rsidRDefault="00284ED7" w:rsidP="00582A18">
            <w:r w:rsidRPr="00F41B8C">
              <w:rPr>
                <w:b/>
                <w:bCs/>
              </w:rPr>
              <w:t>Station Results Pages:</w:t>
            </w:r>
          </w:p>
        </w:tc>
        <w:tc>
          <w:tcPr>
            <w:tcW w:w="5307" w:type="dxa"/>
          </w:tcPr>
          <w:p w:rsidR="00284ED7" w:rsidRPr="00F41B8C" w:rsidRDefault="00284ED7" w:rsidP="00461B77">
            <w:r w:rsidRPr="00F41B8C">
              <w:t>Can we tighten up the spacing between the lines on the header?</w:t>
            </w:r>
          </w:p>
          <w:p w:rsidR="00284ED7" w:rsidRPr="00F41B8C" w:rsidRDefault="00284ED7" w:rsidP="00582A18"/>
        </w:tc>
        <w:tc>
          <w:tcPr>
            <w:tcW w:w="2251" w:type="dxa"/>
          </w:tcPr>
          <w:p w:rsidR="00284ED7" w:rsidRPr="00F41B8C" w:rsidRDefault="00284ED7" w:rsidP="00582A18"/>
        </w:tc>
        <w:tc>
          <w:tcPr>
            <w:tcW w:w="1891" w:type="dxa"/>
          </w:tcPr>
          <w:p w:rsidR="00284ED7" w:rsidRPr="00284ED7" w:rsidRDefault="00ED03B7" w:rsidP="00582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PrChange w:id="53" w:author="marrajj" w:date="2011-08-24T10:31:00Z">
                  <w:rPr>
                    <w:color w:val="FF0000"/>
                    <w:sz w:val="20"/>
                    <w:szCs w:val="20"/>
                  </w:rPr>
                </w:rPrChange>
              </w:rPr>
            </w:pPr>
            <w:r w:rsidRPr="00ED03B7">
              <w:rPr>
                <w:rPrChange w:id="54" w:author="marrajj" w:date="2011-08-24T10:31:00Z">
                  <w:rPr>
                    <w:color w:val="FF0000"/>
                  </w:rPr>
                </w:rPrChange>
              </w:rPr>
              <w:t xml:space="preserve">Presentation layer </w:t>
            </w:r>
          </w:p>
        </w:tc>
        <w:tc>
          <w:tcPr>
            <w:tcW w:w="1531" w:type="dxa"/>
          </w:tcPr>
          <w:p w:rsidR="00284ED7" w:rsidRPr="00F41B8C" w:rsidRDefault="00284ED7" w:rsidP="00582A18">
            <w:proofErr w:type="spellStart"/>
            <w:r>
              <w:t>Est</w:t>
            </w:r>
            <w:proofErr w:type="spellEnd"/>
            <w:r>
              <w:t>: 0.25 hours</w:t>
            </w:r>
          </w:p>
        </w:tc>
      </w:tr>
      <w:tr w:rsidR="00284ED7" w:rsidRPr="00F41B8C">
        <w:tc>
          <w:tcPr>
            <w:tcW w:w="648" w:type="dxa"/>
          </w:tcPr>
          <w:p w:rsidR="00284ED7" w:rsidRPr="003D3EBC" w:rsidRDefault="00284ED7" w:rsidP="003A23D5">
            <w:r w:rsidRPr="003D3EBC">
              <w:t>11.4</w:t>
            </w:r>
          </w:p>
        </w:tc>
        <w:tc>
          <w:tcPr>
            <w:tcW w:w="1530" w:type="dxa"/>
          </w:tcPr>
          <w:p w:rsidR="00284ED7" w:rsidRPr="003D3EBC" w:rsidRDefault="00284ED7" w:rsidP="00582A18">
            <w:r w:rsidRPr="003D3EBC">
              <w:rPr>
                <w:b/>
                <w:bCs/>
              </w:rPr>
              <w:t>Station Results Pages:</w:t>
            </w:r>
          </w:p>
        </w:tc>
        <w:tc>
          <w:tcPr>
            <w:tcW w:w="5307" w:type="dxa"/>
          </w:tcPr>
          <w:p w:rsidR="00284ED7" w:rsidRPr="003D3EBC" w:rsidRDefault="00284ED7" w:rsidP="00582A18">
            <w:r w:rsidRPr="003D3EBC">
              <w:t>Product Types on this page are identified by the old product type numbers, instead of product type names.  Note that the same problem exists when you access a product via the products page…it shows old product type numbers instead of product type names.  (</w:t>
            </w:r>
            <w:proofErr w:type="gramStart"/>
            <w:r w:rsidRPr="003D3EBC">
              <w:t>i.e</w:t>
            </w:r>
            <w:proofErr w:type="gramEnd"/>
            <w:r w:rsidRPr="003D3EBC">
              <w:t xml:space="preserve">. CHANGE FROM numbers-11.1, etc. TO proper names - Time Series). </w:t>
            </w:r>
          </w:p>
        </w:tc>
        <w:tc>
          <w:tcPr>
            <w:tcW w:w="2251" w:type="dxa"/>
          </w:tcPr>
          <w:p w:rsidR="00284ED7" w:rsidRPr="003D3EBC" w:rsidRDefault="00284ED7" w:rsidP="00461B77"/>
        </w:tc>
        <w:tc>
          <w:tcPr>
            <w:tcW w:w="1891" w:type="dxa"/>
          </w:tcPr>
          <w:p w:rsidR="00284ED7" w:rsidRPr="00DA7BBB" w:rsidRDefault="00284ED7" w:rsidP="00582A18">
            <w:r w:rsidRPr="00DA7BBB">
              <w:t>Clean up requiring significant coding</w:t>
            </w:r>
          </w:p>
          <w:p w:rsidR="00284ED7" w:rsidRPr="00DA7BBB" w:rsidRDefault="00284ED7" w:rsidP="00582A18"/>
        </w:tc>
        <w:tc>
          <w:tcPr>
            <w:tcW w:w="1531" w:type="dxa"/>
          </w:tcPr>
          <w:p w:rsidR="00284ED7" w:rsidRPr="00F41B8C" w:rsidRDefault="00284ED7" w:rsidP="00BA15D0">
            <w:proofErr w:type="spellStart"/>
            <w:r>
              <w:t>Est</w:t>
            </w:r>
            <w:proofErr w:type="spellEnd"/>
            <w:r>
              <w:t>: 1.5 hours</w:t>
            </w:r>
          </w:p>
        </w:tc>
      </w:tr>
      <w:tr w:rsidR="00284ED7" w:rsidRPr="00F41B8C">
        <w:tc>
          <w:tcPr>
            <w:tcW w:w="648" w:type="dxa"/>
          </w:tcPr>
          <w:p w:rsidR="00284ED7" w:rsidRPr="00F41B8C" w:rsidRDefault="00284ED7" w:rsidP="003A23D5">
            <w:r w:rsidRPr="00F41B8C">
              <w:t>11</w:t>
            </w:r>
            <w:r>
              <w:t>.5</w:t>
            </w:r>
          </w:p>
        </w:tc>
        <w:tc>
          <w:tcPr>
            <w:tcW w:w="1530" w:type="dxa"/>
          </w:tcPr>
          <w:p w:rsidR="00284ED7" w:rsidRPr="00F41B8C" w:rsidRDefault="00284ED7" w:rsidP="00F41B8C">
            <w:r w:rsidRPr="00F41B8C">
              <w:rPr>
                <w:b/>
                <w:bCs/>
              </w:rPr>
              <w:t>Station Results Pages:</w:t>
            </w:r>
          </w:p>
        </w:tc>
        <w:tc>
          <w:tcPr>
            <w:tcW w:w="5307" w:type="dxa"/>
          </w:tcPr>
          <w:p w:rsidR="00284ED7" w:rsidRPr="00F41B8C" w:rsidRDefault="00284ED7" w:rsidP="00F41B8C">
            <w:r>
              <w:t xml:space="preserve">The products are displayed randomly down the page, they need to be grouped -1 day, 5, day, 30 and annual, </w:t>
            </w:r>
            <w:proofErr w:type="gramStart"/>
            <w:r>
              <w:t>winter</w:t>
            </w:r>
            <w:proofErr w:type="gramEnd"/>
            <w:r>
              <w:t xml:space="preserve">, summer, etc. for rainfall for example - so they appear systematically for each process/indicator combination. </w:t>
            </w:r>
          </w:p>
        </w:tc>
        <w:tc>
          <w:tcPr>
            <w:tcW w:w="2251" w:type="dxa"/>
          </w:tcPr>
          <w:p w:rsidR="00284ED7" w:rsidRPr="00F41B8C" w:rsidRDefault="00284ED7" w:rsidP="00F41B8C">
            <w:r w:rsidRPr="00F41B8C">
              <w:t>…</w:t>
            </w:r>
            <w:r w:rsidRPr="00F41B8C">
              <w:rPr>
                <w:color w:val="365F91"/>
              </w:rPr>
              <w:t xml:space="preserve">and actually see this reviewers comment….please rearrange the “station products” pages, if possible put one kind of product in a few rows, not just list they vertically as they are now, and arrange them in same reasonable sequences, like 1day first, then 5day, and 30 day.  And add the station name, so users don’t need to look inside to see whether it is what </w:t>
            </w:r>
            <w:r w:rsidRPr="00F41B8C">
              <w:rPr>
                <w:color w:val="365F91"/>
              </w:rPr>
              <w:lastRenderedPageBreak/>
              <w:t>they need.</w:t>
            </w:r>
          </w:p>
        </w:tc>
        <w:tc>
          <w:tcPr>
            <w:tcW w:w="1891" w:type="dxa"/>
          </w:tcPr>
          <w:p w:rsidR="00284ED7" w:rsidRPr="00284ED7" w:rsidRDefault="00ED03B7" w:rsidP="00F41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PrChange w:id="55" w:author="marrajj" w:date="2011-08-24T10:31:00Z">
                  <w:rPr>
                    <w:color w:val="FF0000"/>
                    <w:sz w:val="20"/>
                    <w:szCs w:val="20"/>
                  </w:rPr>
                </w:rPrChange>
              </w:rPr>
            </w:pPr>
            <w:r w:rsidRPr="00ED03B7">
              <w:rPr>
                <w:rPrChange w:id="56" w:author="marrajj" w:date="2011-08-24T10:31:00Z">
                  <w:rPr>
                    <w:color w:val="FF0000"/>
                  </w:rPr>
                </w:rPrChange>
              </w:rPr>
              <w:lastRenderedPageBreak/>
              <w:t>Clean up requiring significant coding</w:t>
            </w:r>
          </w:p>
          <w:p w:rsidR="00284ED7" w:rsidRPr="00284ED7" w:rsidRDefault="00284ED7" w:rsidP="00F41B8C">
            <w:pPr>
              <w:rPr>
                <w:rPrChange w:id="57" w:author="marrajj" w:date="2011-08-24T10:31:00Z">
                  <w:rPr>
                    <w:color w:val="FF0000"/>
                  </w:rPr>
                </w:rPrChange>
              </w:rPr>
            </w:pPr>
          </w:p>
        </w:tc>
        <w:tc>
          <w:tcPr>
            <w:tcW w:w="1531" w:type="dxa"/>
          </w:tcPr>
          <w:p w:rsidR="00284ED7" w:rsidRPr="00F41B8C" w:rsidRDefault="00284ED7" w:rsidP="00546ECE">
            <w:proofErr w:type="spellStart"/>
            <w:r>
              <w:t>Est</w:t>
            </w:r>
            <w:proofErr w:type="spellEnd"/>
            <w:r>
              <w:t>: 22.5 hours</w:t>
            </w:r>
          </w:p>
        </w:tc>
      </w:tr>
      <w:tr w:rsidR="00284ED7" w:rsidRPr="00F41B8C">
        <w:tc>
          <w:tcPr>
            <w:tcW w:w="648" w:type="dxa"/>
          </w:tcPr>
          <w:p w:rsidR="00284ED7" w:rsidRPr="003D3EBC" w:rsidRDefault="00284ED7" w:rsidP="00F41B8C">
            <w:r w:rsidRPr="003D3EBC">
              <w:lastRenderedPageBreak/>
              <w:t>12</w:t>
            </w:r>
          </w:p>
        </w:tc>
        <w:tc>
          <w:tcPr>
            <w:tcW w:w="1530" w:type="dxa"/>
          </w:tcPr>
          <w:p w:rsidR="00284ED7" w:rsidRPr="003D3EBC" w:rsidRDefault="00284ED7" w:rsidP="00F41B8C">
            <w:r w:rsidRPr="003D3EBC">
              <w:rPr>
                <w:b/>
                <w:bCs/>
              </w:rPr>
              <w:t>Product Query tool:</w:t>
            </w:r>
          </w:p>
        </w:tc>
        <w:tc>
          <w:tcPr>
            <w:tcW w:w="5307" w:type="dxa"/>
          </w:tcPr>
          <w:p w:rsidR="00284ED7" w:rsidRPr="003D3EBC" w:rsidRDefault="00284ED7" w:rsidP="00461B77">
            <w:r w:rsidRPr="003D3EBC">
              <w:t xml:space="preserve"> Reviewers comment…I think organizing the options on the left better and cleaning it up (ex</w:t>
            </w:r>
            <w:proofErr w:type="gramStart"/>
            <w:r w:rsidRPr="003D3EBC">
              <w:t>..same</w:t>
            </w:r>
            <w:proofErr w:type="gramEnd"/>
            <w:r w:rsidRPr="003D3EBC">
              <w:t xml:space="preserve"> indents for all records)…it won’t be as confusing.  It appears a bit jumbled right now.30 day.  And add the station name, so users don’t need to look inside to see whether it is what they need.</w:t>
            </w:r>
          </w:p>
          <w:p w:rsidR="00284ED7" w:rsidRPr="003D3EBC" w:rsidRDefault="00284ED7" w:rsidP="00461B77"/>
          <w:p w:rsidR="00284ED7" w:rsidRPr="003D3EBC" w:rsidRDefault="00284ED7" w:rsidP="00092CA5">
            <w:pPr>
              <w:rPr>
                <w:b/>
                <w:bCs/>
              </w:rPr>
            </w:pPr>
            <w:r w:rsidRPr="003D3EBC">
              <w:rPr>
                <w:b/>
                <w:bCs/>
              </w:rPr>
              <w:t>Let’ s do this on the opening page</w:t>
            </w:r>
          </w:p>
          <w:p w:rsidR="00284ED7" w:rsidRPr="003D3EBC" w:rsidRDefault="00284ED7" w:rsidP="00092CA5">
            <w:r w:rsidRPr="003D3EBC">
              <w:t xml:space="preserve">Modify the body text, make the opening sentence read </w:t>
            </w:r>
          </w:p>
          <w:p w:rsidR="00284ED7" w:rsidRPr="003D3EBC" w:rsidRDefault="00284ED7" w:rsidP="00092CA5"/>
          <w:p w:rsidR="00284ED7" w:rsidRPr="003D3EBC" w:rsidRDefault="00284ED7" w:rsidP="00092CA5">
            <w:r w:rsidRPr="003D3EBC">
              <w:rPr>
                <w:b/>
                <w:bCs/>
              </w:rPr>
              <w:t>“Select a Product Type</w:t>
            </w:r>
            <w:r w:rsidRPr="003D3EBC">
              <w:t xml:space="preserve"> from among the list on the left to view an interactive map showing all locations where a particular type of Pacific Storms climatology product is available.”  </w:t>
            </w:r>
          </w:p>
          <w:p w:rsidR="00284ED7" w:rsidRPr="003D3EBC" w:rsidRDefault="00284ED7" w:rsidP="00092CA5"/>
          <w:p w:rsidR="00284ED7" w:rsidRPr="003D3EBC" w:rsidRDefault="00284ED7" w:rsidP="00092CA5">
            <w:r w:rsidRPr="003D3EBC">
              <w:t>…and then after the bulleted list, change the last sentence to read:</w:t>
            </w:r>
          </w:p>
          <w:p w:rsidR="00284ED7" w:rsidRPr="003D3EBC" w:rsidRDefault="00284ED7" w:rsidP="00092CA5"/>
          <w:p w:rsidR="00284ED7" w:rsidRPr="003D3EBC" w:rsidRDefault="00284ED7" w:rsidP="00092CA5">
            <w:r w:rsidRPr="003D3EBC">
              <w:t xml:space="preserve"> “</w:t>
            </w:r>
            <w:r w:rsidRPr="003D3EBC">
              <w:rPr>
                <w:b/>
                <w:bCs/>
              </w:rPr>
              <w:t>To further refine your search</w:t>
            </w:r>
            <w:r w:rsidRPr="003D3EBC">
              <w:t xml:space="preserve"> select by data quality, process, and region in the lists on the left</w:t>
            </w:r>
            <w:r w:rsidRPr="003D3EBC">
              <w:rPr>
                <w:b/>
                <w:bCs/>
              </w:rPr>
              <w:t xml:space="preserve"> “  </w:t>
            </w:r>
          </w:p>
        </w:tc>
        <w:tc>
          <w:tcPr>
            <w:tcW w:w="2251" w:type="dxa"/>
          </w:tcPr>
          <w:p w:rsidR="00284ED7" w:rsidRPr="003D3EBC" w:rsidRDefault="00284ED7" w:rsidP="00461B77">
            <w:r w:rsidRPr="003D3EBC">
              <w:rPr>
                <w:b/>
                <w:bCs/>
              </w:rPr>
              <w:t xml:space="preserve"> </w:t>
            </w:r>
          </w:p>
        </w:tc>
        <w:tc>
          <w:tcPr>
            <w:tcW w:w="1891" w:type="dxa"/>
          </w:tcPr>
          <w:p w:rsidR="00284ED7" w:rsidRPr="00DA7BBB" w:rsidRDefault="00284ED7" w:rsidP="00092CA5">
            <w:pPr>
              <w:rPr>
                <w:b/>
                <w:bCs/>
              </w:rPr>
            </w:pPr>
            <w:r w:rsidRPr="00DA7BBB">
              <w:t>HTML presentation layer edits</w:t>
            </w:r>
          </w:p>
          <w:p w:rsidR="00284ED7" w:rsidRPr="00DA7BBB" w:rsidRDefault="00284ED7" w:rsidP="00F41B8C"/>
        </w:tc>
        <w:tc>
          <w:tcPr>
            <w:tcW w:w="1531" w:type="dxa"/>
          </w:tcPr>
          <w:p w:rsidR="00284ED7" w:rsidRDefault="00284ED7" w:rsidP="00F41B8C">
            <w:proofErr w:type="spellStart"/>
            <w:r>
              <w:t>Est</w:t>
            </w:r>
            <w:proofErr w:type="spellEnd"/>
            <w:r>
              <w:t>: 0.25 hours</w:t>
            </w:r>
          </w:p>
          <w:p w:rsidR="00284ED7" w:rsidRPr="00F41B8C" w:rsidRDefault="00284ED7" w:rsidP="00F41B8C"/>
        </w:tc>
      </w:tr>
      <w:tr w:rsidR="00284ED7" w:rsidRPr="00F41B8C">
        <w:tc>
          <w:tcPr>
            <w:tcW w:w="648" w:type="dxa"/>
          </w:tcPr>
          <w:p w:rsidR="00284ED7" w:rsidRPr="00F41B8C" w:rsidRDefault="00284ED7" w:rsidP="00092CA5">
            <w:r w:rsidRPr="00F41B8C">
              <w:t>1</w:t>
            </w:r>
            <w:r>
              <w:t>3</w:t>
            </w:r>
          </w:p>
        </w:tc>
        <w:tc>
          <w:tcPr>
            <w:tcW w:w="1530" w:type="dxa"/>
          </w:tcPr>
          <w:p w:rsidR="00284ED7" w:rsidRPr="00F41B8C" w:rsidRDefault="00284ED7" w:rsidP="00F41B8C">
            <w:r>
              <w:rPr>
                <w:b/>
                <w:bCs/>
              </w:rPr>
              <w:t>Product Query tool</w:t>
            </w:r>
            <w:r w:rsidRPr="00F41B8C">
              <w:t xml:space="preserve"> </w:t>
            </w:r>
          </w:p>
        </w:tc>
        <w:tc>
          <w:tcPr>
            <w:tcW w:w="5307" w:type="dxa"/>
          </w:tcPr>
          <w:p w:rsidR="00284ED7" w:rsidRPr="00F41B8C" w:rsidRDefault="00284ED7" w:rsidP="00BE61AC">
            <w:r w:rsidRPr="00F41B8C">
              <w:t>Add the ability to search by ‘Data Quality’ (i.e., Level 1, 2, 3) by placing ‘Filter By Data Quality:’ above the Filter By Process on the left pane:</w:t>
            </w:r>
          </w:p>
        </w:tc>
        <w:tc>
          <w:tcPr>
            <w:tcW w:w="2251" w:type="dxa"/>
          </w:tcPr>
          <w:p w:rsidR="00284ED7" w:rsidRPr="00F41B8C" w:rsidRDefault="00284ED7" w:rsidP="00BE61AC"/>
        </w:tc>
        <w:tc>
          <w:tcPr>
            <w:tcW w:w="1891" w:type="dxa"/>
          </w:tcPr>
          <w:p w:rsidR="00284ED7" w:rsidRPr="00284ED7" w:rsidRDefault="00ED03B7" w:rsidP="00BE61AC">
            <w:pPr>
              <w:rPr>
                <w:rPrChange w:id="58" w:author="marrajj" w:date="2011-08-24T10:31:00Z">
                  <w:rPr>
                    <w:color w:val="FF0000"/>
                  </w:rPr>
                </w:rPrChange>
              </w:rPr>
            </w:pPr>
            <w:r w:rsidRPr="00ED03B7">
              <w:rPr>
                <w:rPrChange w:id="59" w:author="marrajj" w:date="2011-08-24T10:31:00Z">
                  <w:rPr>
                    <w:color w:val="FF0000"/>
                  </w:rPr>
                </w:rPrChange>
              </w:rPr>
              <w:t xml:space="preserve">New feature requiring significant coding </w:t>
            </w:r>
          </w:p>
        </w:tc>
        <w:tc>
          <w:tcPr>
            <w:tcW w:w="1531" w:type="dxa"/>
          </w:tcPr>
          <w:p w:rsidR="00284ED7" w:rsidRPr="00F41B8C" w:rsidRDefault="00284ED7" w:rsidP="009C1A8C">
            <w:r>
              <w:t xml:space="preserve">Filter by [data quality]? </w:t>
            </w:r>
            <w:proofErr w:type="spellStart"/>
            <w:r>
              <w:t>Est</w:t>
            </w:r>
            <w:proofErr w:type="spellEnd"/>
            <w:r>
              <w:t>: 6 hours</w:t>
            </w:r>
          </w:p>
        </w:tc>
      </w:tr>
      <w:tr w:rsidR="00284ED7" w:rsidRPr="00F41B8C">
        <w:tc>
          <w:tcPr>
            <w:tcW w:w="648" w:type="dxa"/>
          </w:tcPr>
          <w:p w:rsidR="00284ED7" w:rsidRPr="00F41B8C" w:rsidRDefault="00284ED7" w:rsidP="00F41B8C">
            <w:r>
              <w:t>14</w:t>
            </w:r>
          </w:p>
        </w:tc>
        <w:tc>
          <w:tcPr>
            <w:tcW w:w="1530" w:type="dxa"/>
          </w:tcPr>
          <w:p w:rsidR="00284ED7" w:rsidRPr="00F41B8C" w:rsidRDefault="00284ED7" w:rsidP="00F41B8C">
            <w:r>
              <w:rPr>
                <w:b/>
                <w:bCs/>
              </w:rPr>
              <w:t>Product Query tool</w:t>
            </w:r>
          </w:p>
        </w:tc>
        <w:tc>
          <w:tcPr>
            <w:tcW w:w="5307" w:type="dxa"/>
          </w:tcPr>
          <w:p w:rsidR="00284ED7" w:rsidRPr="00F41B8C" w:rsidRDefault="00284ED7" w:rsidP="00BE61AC">
            <w:r w:rsidRPr="00F41B8C">
              <w:t xml:space="preserve">Use the same indents for all records on the left hand pane </w:t>
            </w:r>
          </w:p>
          <w:p w:rsidR="00284ED7" w:rsidRPr="00F41B8C" w:rsidRDefault="00284ED7" w:rsidP="00F41B8C"/>
        </w:tc>
        <w:tc>
          <w:tcPr>
            <w:tcW w:w="2251" w:type="dxa"/>
          </w:tcPr>
          <w:p w:rsidR="00284ED7" w:rsidRPr="00F41B8C" w:rsidRDefault="00284ED7" w:rsidP="00F41B8C"/>
        </w:tc>
        <w:tc>
          <w:tcPr>
            <w:tcW w:w="1891" w:type="dxa"/>
          </w:tcPr>
          <w:p w:rsidR="00284ED7" w:rsidRPr="00DA7BBB" w:rsidRDefault="00ED03B7" w:rsidP="00F41B8C">
            <w:r w:rsidRPr="00ED03B7">
              <w:rPr>
                <w:rPrChange w:id="60" w:author="marrajj" w:date="2011-08-24T10:31:00Z">
                  <w:rPr>
                    <w:color w:val="FF0000"/>
                  </w:rPr>
                </w:rPrChange>
              </w:rPr>
              <w:t>HTML presentation layer edits</w:t>
            </w:r>
            <w:r w:rsidR="00284ED7" w:rsidRPr="00DA7BBB">
              <w:t xml:space="preserve"> </w:t>
            </w:r>
          </w:p>
        </w:tc>
        <w:tc>
          <w:tcPr>
            <w:tcW w:w="1531" w:type="dxa"/>
          </w:tcPr>
          <w:p w:rsidR="00284ED7" w:rsidRPr="00F41B8C" w:rsidRDefault="00284ED7" w:rsidP="00F41B8C">
            <w:proofErr w:type="spellStart"/>
            <w:r>
              <w:t>Est</w:t>
            </w:r>
            <w:proofErr w:type="spellEnd"/>
            <w:r>
              <w:t>: 0.5 hours</w:t>
            </w:r>
          </w:p>
        </w:tc>
      </w:tr>
      <w:tr w:rsidR="00284ED7" w:rsidRPr="00F41B8C">
        <w:tc>
          <w:tcPr>
            <w:tcW w:w="648" w:type="dxa"/>
          </w:tcPr>
          <w:p w:rsidR="00284ED7" w:rsidRPr="003D3EBC" w:rsidRDefault="00284ED7" w:rsidP="00F41B8C">
            <w:r w:rsidRPr="003D3EBC">
              <w:t>15</w:t>
            </w:r>
          </w:p>
        </w:tc>
        <w:tc>
          <w:tcPr>
            <w:tcW w:w="1530" w:type="dxa"/>
          </w:tcPr>
          <w:p w:rsidR="00284ED7" w:rsidRPr="003D3EBC" w:rsidRDefault="00284ED7" w:rsidP="00F41B8C">
            <w:r w:rsidRPr="003D3EBC">
              <w:rPr>
                <w:b/>
                <w:bCs/>
              </w:rPr>
              <w:t>Product Query tool</w:t>
            </w:r>
          </w:p>
        </w:tc>
        <w:tc>
          <w:tcPr>
            <w:tcW w:w="5307" w:type="dxa"/>
          </w:tcPr>
          <w:p w:rsidR="00284ED7" w:rsidRPr="003D3EBC" w:rsidRDefault="00284ED7" w:rsidP="00867A3F">
            <w:r w:rsidRPr="003D3EBC">
              <w:t xml:space="preserve">Remove the “Legend (Station Type) in the bottom right hand side of the opening page…for that matter, remove ‘Other’ from the legend. </w:t>
            </w:r>
          </w:p>
        </w:tc>
        <w:tc>
          <w:tcPr>
            <w:tcW w:w="2251" w:type="dxa"/>
          </w:tcPr>
          <w:p w:rsidR="00284ED7" w:rsidRPr="003D3EBC" w:rsidRDefault="00284ED7" w:rsidP="00F41B8C"/>
        </w:tc>
        <w:tc>
          <w:tcPr>
            <w:tcW w:w="1891" w:type="dxa"/>
          </w:tcPr>
          <w:p w:rsidR="00284ED7" w:rsidRPr="00DA7BBB" w:rsidRDefault="00284ED7" w:rsidP="00F41B8C">
            <w:r w:rsidRPr="00DA7BBB">
              <w:t xml:space="preserve">HTML presentation layer edits </w:t>
            </w:r>
          </w:p>
        </w:tc>
        <w:tc>
          <w:tcPr>
            <w:tcW w:w="1531" w:type="dxa"/>
          </w:tcPr>
          <w:p w:rsidR="00284ED7" w:rsidRDefault="00284ED7" w:rsidP="00F41B8C">
            <w:proofErr w:type="spellStart"/>
            <w:r>
              <w:t>Est</w:t>
            </w:r>
            <w:proofErr w:type="spellEnd"/>
            <w:r>
              <w:t>: 0.25 hours</w:t>
            </w:r>
          </w:p>
          <w:p w:rsidR="00284ED7" w:rsidRDefault="00284ED7" w:rsidP="00F41B8C"/>
          <w:p w:rsidR="00284ED7" w:rsidRPr="00F41B8C" w:rsidRDefault="00284ED7" w:rsidP="003D3EBC">
            <w:r>
              <w:t xml:space="preserve">Note: </w:t>
            </w:r>
            <w:proofErr w:type="gramStart"/>
            <w:r>
              <w:lastRenderedPageBreak/>
              <w:t>Recommend  leaving</w:t>
            </w:r>
            <w:proofErr w:type="gramEnd"/>
            <w:r>
              <w:t xml:space="preserve"> the Legend label on the page so that users will know what is </w:t>
            </w:r>
            <w:ins w:id="61" w:author="marrajj" w:date="2011-08-24T10:41:00Z">
              <w:r>
                <w:t xml:space="preserve">….I was just talking about the opening page…agree it needs to be there once you have hit submit.  </w:t>
              </w:r>
            </w:ins>
            <w:proofErr w:type="gramStart"/>
            <w:r>
              <w:t>displayed</w:t>
            </w:r>
            <w:proofErr w:type="gramEnd"/>
            <w:r>
              <w:t>.</w:t>
            </w:r>
          </w:p>
        </w:tc>
      </w:tr>
      <w:tr w:rsidR="00284ED7" w:rsidRPr="00F41B8C">
        <w:tc>
          <w:tcPr>
            <w:tcW w:w="648" w:type="dxa"/>
          </w:tcPr>
          <w:p w:rsidR="00284ED7" w:rsidRPr="00F41B8C" w:rsidRDefault="00284ED7" w:rsidP="00F41B8C">
            <w:r>
              <w:lastRenderedPageBreak/>
              <w:t>16</w:t>
            </w:r>
          </w:p>
        </w:tc>
        <w:tc>
          <w:tcPr>
            <w:tcW w:w="1530" w:type="dxa"/>
          </w:tcPr>
          <w:p w:rsidR="00284ED7" w:rsidRPr="00F41B8C" w:rsidRDefault="00284ED7" w:rsidP="00F41B8C">
            <w:r>
              <w:rPr>
                <w:b/>
                <w:bCs/>
              </w:rPr>
              <w:t>Product Query tool</w:t>
            </w:r>
          </w:p>
        </w:tc>
        <w:tc>
          <w:tcPr>
            <w:tcW w:w="5307" w:type="dxa"/>
          </w:tcPr>
          <w:p w:rsidR="00284ED7" w:rsidRPr="00F41B8C" w:rsidRDefault="00284ED7" w:rsidP="00F41B8C">
            <w:pPr>
              <w:ind w:left="29"/>
            </w:pPr>
            <w:r w:rsidRPr="00F41B8C">
              <w:t>Place the GFDL image at the bottom to fill up space?</w:t>
            </w:r>
            <w:r w:rsidRPr="00F41B8C">
              <w:rPr>
                <w:color w:val="FF0000"/>
              </w:rPr>
              <w:t xml:space="preserve"> </w:t>
            </w:r>
          </w:p>
        </w:tc>
        <w:tc>
          <w:tcPr>
            <w:tcW w:w="2251" w:type="dxa"/>
          </w:tcPr>
          <w:p w:rsidR="00284ED7" w:rsidRPr="00F41B8C" w:rsidRDefault="00284ED7" w:rsidP="00F41B8C"/>
        </w:tc>
        <w:tc>
          <w:tcPr>
            <w:tcW w:w="1891" w:type="dxa"/>
          </w:tcPr>
          <w:p w:rsidR="00284ED7" w:rsidRPr="00DA7BBB" w:rsidRDefault="00ED03B7" w:rsidP="00F41B8C">
            <w:r w:rsidRPr="00ED03B7">
              <w:rPr>
                <w:rPrChange w:id="62" w:author="marrajj" w:date="2011-08-24T10:31:00Z">
                  <w:rPr>
                    <w:color w:val="FF0000"/>
                  </w:rPr>
                </w:rPrChange>
              </w:rPr>
              <w:t>HTML presentation layer edits</w:t>
            </w:r>
            <w:r w:rsidR="00284ED7" w:rsidRPr="00DA7BBB">
              <w:t xml:space="preserve"> </w:t>
            </w:r>
          </w:p>
        </w:tc>
        <w:tc>
          <w:tcPr>
            <w:tcW w:w="1531" w:type="dxa"/>
          </w:tcPr>
          <w:p w:rsidR="00284ED7" w:rsidRDefault="00284ED7" w:rsidP="00F41B8C">
            <w:proofErr w:type="spellStart"/>
            <w:r>
              <w:t>Est</w:t>
            </w:r>
            <w:proofErr w:type="spellEnd"/>
            <w:r>
              <w:t>: 0.25 hours</w:t>
            </w:r>
          </w:p>
          <w:p w:rsidR="00284ED7" w:rsidRDefault="00284ED7" w:rsidP="00F41B8C"/>
          <w:p w:rsidR="00284ED7" w:rsidRPr="00F41B8C" w:rsidRDefault="00284ED7" w:rsidP="00F41B8C">
            <w:r>
              <w:t>I need the image</w:t>
            </w:r>
            <w:ins w:id="63" w:author="marrajj" w:date="2011-08-24T10:42:00Z">
              <w:r>
                <w:t>.  OK sounds like you do not have the info packet I sent.</w:t>
              </w:r>
            </w:ins>
          </w:p>
        </w:tc>
      </w:tr>
      <w:tr w:rsidR="00284ED7" w:rsidRPr="00F41B8C">
        <w:tc>
          <w:tcPr>
            <w:tcW w:w="648" w:type="dxa"/>
          </w:tcPr>
          <w:p w:rsidR="00284ED7" w:rsidRPr="00F41B8C" w:rsidRDefault="00284ED7" w:rsidP="005C7996">
            <w:r>
              <w:t>17</w:t>
            </w:r>
          </w:p>
        </w:tc>
        <w:tc>
          <w:tcPr>
            <w:tcW w:w="1530" w:type="dxa"/>
          </w:tcPr>
          <w:p w:rsidR="00284ED7" w:rsidRPr="00F41B8C" w:rsidRDefault="00284ED7" w:rsidP="00582A18">
            <w:r>
              <w:rPr>
                <w:b/>
                <w:bCs/>
              </w:rPr>
              <w:t>Product Query tool</w:t>
            </w:r>
          </w:p>
        </w:tc>
        <w:tc>
          <w:tcPr>
            <w:tcW w:w="5307" w:type="dxa"/>
          </w:tcPr>
          <w:p w:rsidR="00284ED7" w:rsidRPr="00F41B8C" w:rsidRDefault="00284ED7" w:rsidP="00FC2577">
            <w:r w:rsidRPr="00F41B8C">
              <w:rPr>
                <w:b/>
                <w:bCs/>
              </w:rPr>
              <w:t>…and once you get to the map and select an icon, within the cartoon box, move the ‘View Products; hyper link to the top of the cartoon box and make it ‘VIEW PRODUCT’.  Also change the name ‘View Station Page’ to ‘View all Products for this Station’</w:t>
            </w:r>
          </w:p>
        </w:tc>
        <w:tc>
          <w:tcPr>
            <w:tcW w:w="2251" w:type="dxa"/>
          </w:tcPr>
          <w:p w:rsidR="00284ED7" w:rsidRPr="00F41B8C" w:rsidRDefault="00284ED7" w:rsidP="005C7996"/>
        </w:tc>
        <w:tc>
          <w:tcPr>
            <w:tcW w:w="1891" w:type="dxa"/>
          </w:tcPr>
          <w:p w:rsidR="00284ED7" w:rsidRPr="00284ED7" w:rsidRDefault="00ED03B7" w:rsidP="00FC2577">
            <w:pPr>
              <w:rPr>
                <w:rPrChange w:id="64" w:author="marrajj" w:date="2011-08-24T10:31:00Z">
                  <w:rPr>
                    <w:color w:val="FF0000"/>
                  </w:rPr>
                </w:rPrChange>
              </w:rPr>
            </w:pPr>
            <w:r w:rsidRPr="00ED03B7">
              <w:rPr>
                <w:rPrChange w:id="65" w:author="marrajj" w:date="2011-08-24T10:31:00Z">
                  <w:rPr>
                    <w:color w:val="FF0000"/>
                  </w:rPr>
                </w:rPrChange>
              </w:rPr>
              <w:t>Presentation layer embedded code edit</w:t>
            </w:r>
          </w:p>
          <w:p w:rsidR="00284ED7" w:rsidRPr="00DA7BBB" w:rsidRDefault="00284ED7" w:rsidP="005C7996"/>
        </w:tc>
        <w:tc>
          <w:tcPr>
            <w:tcW w:w="1531" w:type="dxa"/>
          </w:tcPr>
          <w:p w:rsidR="00284ED7" w:rsidRPr="00F41B8C" w:rsidRDefault="00284ED7" w:rsidP="005C7996">
            <w:proofErr w:type="spellStart"/>
            <w:r>
              <w:t>Est</w:t>
            </w:r>
            <w:proofErr w:type="spellEnd"/>
            <w:r>
              <w:t>: 2 hours</w:t>
            </w:r>
          </w:p>
        </w:tc>
      </w:tr>
      <w:tr w:rsidR="00284ED7" w:rsidRPr="00F41B8C">
        <w:tc>
          <w:tcPr>
            <w:tcW w:w="648" w:type="dxa"/>
          </w:tcPr>
          <w:p w:rsidR="00284ED7" w:rsidRPr="00F41B8C" w:rsidRDefault="00284ED7" w:rsidP="00F41B8C">
            <w:r>
              <w:t>18</w:t>
            </w:r>
          </w:p>
        </w:tc>
        <w:tc>
          <w:tcPr>
            <w:tcW w:w="1530" w:type="dxa"/>
          </w:tcPr>
          <w:p w:rsidR="00284ED7" w:rsidRPr="00F41B8C" w:rsidRDefault="00284ED7" w:rsidP="00F41B8C">
            <w:r w:rsidRPr="00F41B8C">
              <w:rPr>
                <w:b/>
                <w:bCs/>
              </w:rPr>
              <w:t xml:space="preserve">Individual </w:t>
            </w:r>
            <w:r w:rsidRPr="00F41B8C">
              <w:rPr>
                <w:b/>
                <w:bCs/>
              </w:rPr>
              <w:lastRenderedPageBreak/>
              <w:t>Product Pages:</w:t>
            </w:r>
            <w:r w:rsidRPr="00F41B8C">
              <w:t xml:space="preserve"> …from Main query tool</w:t>
            </w:r>
          </w:p>
        </w:tc>
        <w:tc>
          <w:tcPr>
            <w:tcW w:w="5307" w:type="dxa"/>
          </w:tcPr>
          <w:p w:rsidR="00284ED7" w:rsidRPr="00F41B8C" w:rsidRDefault="00284ED7" w:rsidP="00F41B8C">
            <w:pPr>
              <w:numPr>
                <w:ilvl w:val="0"/>
                <w:numId w:val="2"/>
              </w:numPr>
              <w:tabs>
                <w:tab w:val="clear" w:pos="720"/>
                <w:tab w:val="num" w:pos="360"/>
              </w:tabs>
              <w:ind w:left="360"/>
            </w:pPr>
            <w:r w:rsidRPr="00F41B8C">
              <w:lastRenderedPageBreak/>
              <w:t xml:space="preserve">As above, add ‘Country: </w:t>
            </w:r>
            <w:proofErr w:type="spellStart"/>
            <w:r w:rsidRPr="00F41B8C">
              <w:t>ashdfasdhl</w:t>
            </w:r>
            <w:proofErr w:type="spellEnd"/>
            <w:r w:rsidRPr="00F41B8C">
              <w:t xml:space="preserve">’ into the default </w:t>
            </w:r>
            <w:r w:rsidRPr="00F41B8C">
              <w:lastRenderedPageBreak/>
              <w:t xml:space="preserve">header that is displayed with each individual product…between Region and Process. </w:t>
            </w:r>
          </w:p>
          <w:p w:rsidR="00284ED7" w:rsidRPr="00F41B8C" w:rsidRDefault="00284ED7" w:rsidP="00F41B8C">
            <w:pPr>
              <w:numPr>
                <w:ilvl w:val="0"/>
                <w:numId w:val="2"/>
              </w:numPr>
              <w:tabs>
                <w:tab w:val="clear" w:pos="720"/>
                <w:tab w:val="num" w:pos="360"/>
              </w:tabs>
              <w:ind w:left="360"/>
            </w:pPr>
            <w:r w:rsidRPr="00F41B8C">
              <w:t>For Heavy Rains, change creator from David Levinson to Michael Kruk</w:t>
            </w:r>
          </w:p>
          <w:p w:rsidR="00284ED7" w:rsidRPr="00F41B8C" w:rsidRDefault="00284ED7" w:rsidP="00F41B8C">
            <w:pPr>
              <w:numPr>
                <w:ilvl w:val="0"/>
                <w:numId w:val="2"/>
              </w:numPr>
              <w:tabs>
                <w:tab w:val="clear" w:pos="720"/>
                <w:tab w:val="num" w:pos="360"/>
              </w:tabs>
              <w:ind w:left="360"/>
            </w:pPr>
            <w:r w:rsidRPr="00F41B8C">
              <w:t xml:space="preserve">Update Figure Captions </w:t>
            </w:r>
          </w:p>
          <w:p w:rsidR="00284ED7" w:rsidRPr="00F41B8C" w:rsidRDefault="00284ED7" w:rsidP="00F41B8C"/>
        </w:tc>
        <w:tc>
          <w:tcPr>
            <w:tcW w:w="2251" w:type="dxa"/>
          </w:tcPr>
          <w:p w:rsidR="00284ED7" w:rsidRPr="00F41B8C" w:rsidRDefault="00284ED7" w:rsidP="00F41B8C"/>
        </w:tc>
        <w:tc>
          <w:tcPr>
            <w:tcW w:w="1891" w:type="dxa"/>
          </w:tcPr>
          <w:p w:rsidR="00284ED7" w:rsidRPr="00DA7BBB" w:rsidRDefault="00ED03B7" w:rsidP="00F41B8C">
            <w:r w:rsidRPr="00ED03B7">
              <w:rPr>
                <w:rPrChange w:id="66" w:author="marrajj" w:date="2011-08-24T10:31:00Z">
                  <w:rPr>
                    <w:color w:val="FF0000"/>
                  </w:rPr>
                </w:rPrChange>
              </w:rPr>
              <w:t xml:space="preserve">HTML </w:t>
            </w:r>
            <w:r w:rsidRPr="00ED03B7">
              <w:rPr>
                <w:rPrChange w:id="67" w:author="marrajj" w:date="2011-08-24T10:31:00Z">
                  <w:rPr>
                    <w:color w:val="FF0000"/>
                  </w:rPr>
                </w:rPrChange>
              </w:rPr>
              <w:lastRenderedPageBreak/>
              <w:t>presentation layer edits</w:t>
            </w:r>
          </w:p>
          <w:p w:rsidR="00284ED7" w:rsidRPr="00DA7BBB" w:rsidRDefault="00284ED7" w:rsidP="00F41B8C"/>
        </w:tc>
        <w:tc>
          <w:tcPr>
            <w:tcW w:w="1531" w:type="dxa"/>
          </w:tcPr>
          <w:p w:rsidR="00284ED7" w:rsidRDefault="00284ED7" w:rsidP="00F41B8C">
            <w:pPr>
              <w:rPr>
                <w:color w:val="FF0000"/>
              </w:rPr>
            </w:pPr>
            <w:r w:rsidRPr="00F41B8C">
              <w:rPr>
                <w:color w:val="FF0000"/>
              </w:rPr>
              <w:lastRenderedPageBreak/>
              <w:t xml:space="preserve">Need to </w:t>
            </w:r>
            <w:r w:rsidRPr="00F41B8C">
              <w:rPr>
                <w:color w:val="FF0000"/>
              </w:rPr>
              <w:lastRenderedPageBreak/>
              <w:t>generate the content/Mike… attached</w:t>
            </w:r>
          </w:p>
          <w:p w:rsidR="00284ED7" w:rsidRDefault="00284ED7" w:rsidP="00F41B8C">
            <w:pPr>
              <w:rPr>
                <w:color w:val="FF0000"/>
              </w:rPr>
            </w:pPr>
          </w:p>
          <w:p w:rsidR="00284ED7" w:rsidRDefault="00284ED7" w:rsidP="00F41B8C">
            <w:pPr>
              <w:rPr>
                <w:ins w:id="68" w:author="marrajj" w:date="2011-08-24T10:44:00Z"/>
                <w:color w:val="FF0000"/>
              </w:rPr>
            </w:pPr>
            <w:proofErr w:type="spellStart"/>
            <w:r>
              <w:rPr>
                <w:color w:val="FF0000"/>
              </w:rPr>
              <w:t>Est</w:t>
            </w:r>
            <w:proofErr w:type="spellEnd"/>
            <w:r>
              <w:rPr>
                <w:color w:val="FF0000"/>
              </w:rPr>
              <w:t>: 2 hours</w:t>
            </w:r>
          </w:p>
          <w:p w:rsidR="00284ED7" w:rsidRDefault="00284ED7" w:rsidP="00F41B8C">
            <w:pPr>
              <w:numPr>
                <w:ins w:id="69" w:author="marrajj" w:date="2011-08-24T10:44:00Z"/>
              </w:numPr>
              <w:rPr>
                <w:ins w:id="70" w:author="marrajj" w:date="2011-08-24T10:44:00Z"/>
                <w:color w:val="FF0000"/>
              </w:rPr>
            </w:pPr>
          </w:p>
          <w:p w:rsidR="00284ED7" w:rsidRPr="00F41B8C" w:rsidRDefault="00284ED7" w:rsidP="00F41B8C">
            <w:pPr>
              <w:numPr>
                <w:ins w:id="71" w:author="marrajj" w:date="2011-08-24T10:44:00Z"/>
              </w:numPr>
            </w:pPr>
            <w:ins w:id="72" w:author="marrajj" w:date="2011-08-24T10:44:00Z">
              <w:r>
                <w:rPr>
                  <w:color w:val="FF0000"/>
                </w:rPr>
                <w:t>Done, just need to get it to you.</w:t>
              </w:r>
            </w:ins>
          </w:p>
        </w:tc>
      </w:tr>
      <w:tr w:rsidR="00284ED7" w:rsidRPr="00F41B8C">
        <w:tc>
          <w:tcPr>
            <w:tcW w:w="648" w:type="dxa"/>
          </w:tcPr>
          <w:p w:rsidR="00284ED7" w:rsidRPr="00F41B8C" w:rsidRDefault="00284ED7" w:rsidP="00F41B8C">
            <w:r>
              <w:lastRenderedPageBreak/>
              <w:t>19</w:t>
            </w:r>
          </w:p>
        </w:tc>
        <w:tc>
          <w:tcPr>
            <w:tcW w:w="1530" w:type="dxa"/>
          </w:tcPr>
          <w:p w:rsidR="00284ED7" w:rsidRPr="00F41B8C" w:rsidRDefault="00284ED7" w:rsidP="00F41B8C">
            <w:r w:rsidRPr="00F41B8C">
              <w:rPr>
                <w:b/>
                <w:bCs/>
              </w:rPr>
              <w:t>Printing Capability</w:t>
            </w:r>
            <w:r w:rsidRPr="00F41B8C">
              <w:rPr>
                <w:b/>
                <w:bCs/>
                <w:strike/>
              </w:rPr>
              <w:t>:</w:t>
            </w:r>
            <w:r w:rsidRPr="00F41B8C">
              <w:rPr>
                <w:strike/>
              </w:rPr>
              <w:t xml:space="preserve">  </w:t>
            </w:r>
          </w:p>
        </w:tc>
        <w:tc>
          <w:tcPr>
            <w:tcW w:w="5307" w:type="dxa"/>
          </w:tcPr>
          <w:p w:rsidR="00284ED7" w:rsidRPr="002402A8" w:rsidRDefault="00ED03B7" w:rsidP="00F41B8C">
            <w:ins w:id="73" w:author="marrajj" w:date="2011-08-24T10:43:00Z">
              <w:r w:rsidRPr="00ED03B7">
                <w:rPr>
                  <w:color w:val="365F91"/>
                  <w:rPrChange w:id="74" w:author="marrajj" w:date="2011-08-24T10:43:00Z">
                    <w:rPr>
                      <w:strike/>
                      <w:color w:val="365F91"/>
                    </w:rPr>
                  </w:rPrChange>
                </w:rPr>
                <w:t xml:space="preserve">Provide printing capability </w:t>
              </w:r>
              <w:r w:rsidRPr="00ED03B7">
                <w:rPr>
                  <w:rPrChange w:id="75" w:author="marrajj" w:date="2011-08-24T10:43:00Z">
                    <w:rPr>
                      <w:strike/>
                    </w:rPr>
                  </w:rPrChange>
                </w:rPr>
                <w:t>…would be nice, but not sure how easy that would be.</w:t>
              </w:r>
            </w:ins>
            <w:del w:id="76" w:author="marrajj" w:date="2011-08-24T10:43:00Z">
              <w:r w:rsidRPr="00ED03B7">
                <w:rPr>
                  <w:color w:val="365F91"/>
                  <w:rPrChange w:id="77" w:author="marrajj" w:date="2011-08-24T10:43:00Z">
                    <w:rPr>
                      <w:strike/>
                      <w:color w:val="365F91"/>
                    </w:rPr>
                  </w:rPrChange>
                </w:rPr>
                <w:delText>Reviewer wrote…The figures were fine with me, not sure if there is a way to provide printing capability (e.g., if I wanted to print one I think it would go with a screen dump), or if you even want to allow this</w:delText>
              </w:r>
              <w:r w:rsidRPr="00ED03B7">
                <w:rPr>
                  <w:rPrChange w:id="78" w:author="marrajj" w:date="2011-08-24T10:43:00Z">
                    <w:rPr>
                      <w:strike/>
                    </w:rPr>
                  </w:rPrChange>
                </w:rPr>
                <w:delText>. …would be nice, but not sure how easy that would be.</w:delText>
              </w:r>
            </w:del>
          </w:p>
        </w:tc>
        <w:tc>
          <w:tcPr>
            <w:tcW w:w="2251" w:type="dxa"/>
          </w:tcPr>
          <w:p w:rsidR="00284ED7" w:rsidRPr="00F41B8C" w:rsidRDefault="00284ED7" w:rsidP="00F41B8C">
            <w:ins w:id="79" w:author="marrajj" w:date="2011-08-24T10:43:00Z">
              <w:r w:rsidRPr="00F41B8C">
                <w:rPr>
                  <w:strike/>
                  <w:color w:val="365F91"/>
                </w:rPr>
                <w:t>Reviewer wrote…The figures were fine with me, not sure if there is a way to provide printing capability (e.g., if I wanted to print one I think it would go with a screen dump), or if you even want to allow this</w:t>
              </w:r>
              <w:r w:rsidRPr="00F41B8C">
                <w:rPr>
                  <w:strike/>
                </w:rPr>
                <w:t>. …would be nice, but not sure how easy that would be.</w:t>
              </w:r>
            </w:ins>
          </w:p>
        </w:tc>
        <w:tc>
          <w:tcPr>
            <w:tcW w:w="1891" w:type="dxa"/>
          </w:tcPr>
          <w:p w:rsidR="00284ED7" w:rsidRPr="00DA7BBB" w:rsidRDefault="00284ED7" w:rsidP="00F41B8C"/>
        </w:tc>
        <w:tc>
          <w:tcPr>
            <w:tcW w:w="1531" w:type="dxa"/>
          </w:tcPr>
          <w:p w:rsidR="00284ED7" w:rsidRPr="00F41B8C" w:rsidRDefault="00284ED7" w:rsidP="00F41B8C">
            <w:pPr>
              <w:rPr>
                <w:color w:val="008000"/>
              </w:rPr>
            </w:pPr>
            <w:r w:rsidRPr="00F41B8C">
              <w:rPr>
                <w:color w:val="008000"/>
              </w:rPr>
              <w:t>Leave as is</w:t>
            </w:r>
          </w:p>
          <w:p w:rsidR="00284ED7" w:rsidRPr="00F41B8C" w:rsidRDefault="00284ED7" w:rsidP="00F41B8C"/>
        </w:tc>
      </w:tr>
      <w:tr w:rsidR="00284ED7" w:rsidRPr="00F41B8C">
        <w:tc>
          <w:tcPr>
            <w:tcW w:w="648" w:type="dxa"/>
          </w:tcPr>
          <w:p w:rsidR="00284ED7" w:rsidRPr="00F41B8C" w:rsidRDefault="00284ED7" w:rsidP="00F41B8C">
            <w:r>
              <w:t>20</w:t>
            </w:r>
          </w:p>
        </w:tc>
        <w:tc>
          <w:tcPr>
            <w:tcW w:w="1530" w:type="dxa"/>
          </w:tcPr>
          <w:p w:rsidR="00284ED7" w:rsidRPr="00F41B8C" w:rsidRDefault="00284ED7" w:rsidP="00F41B8C">
            <w:r w:rsidRPr="00F41B8C">
              <w:rPr>
                <w:b/>
                <w:bCs/>
              </w:rPr>
              <w:t>2010 Product Guide</w:t>
            </w:r>
          </w:p>
        </w:tc>
        <w:tc>
          <w:tcPr>
            <w:tcW w:w="5307" w:type="dxa"/>
          </w:tcPr>
          <w:p w:rsidR="00284ED7" w:rsidRPr="00F41B8C" w:rsidRDefault="00284ED7" w:rsidP="00F41B8C">
            <w:r w:rsidRPr="00F41B8C">
              <w:t xml:space="preserve">Do we need to update the 2010 Product Guide?  </w:t>
            </w:r>
          </w:p>
        </w:tc>
        <w:tc>
          <w:tcPr>
            <w:tcW w:w="2251" w:type="dxa"/>
          </w:tcPr>
          <w:p w:rsidR="00284ED7" w:rsidRPr="00F41B8C" w:rsidRDefault="00284ED7" w:rsidP="00F41B8C"/>
        </w:tc>
        <w:tc>
          <w:tcPr>
            <w:tcW w:w="1891" w:type="dxa"/>
          </w:tcPr>
          <w:p w:rsidR="00284ED7" w:rsidRPr="00DA7BBB" w:rsidRDefault="00284ED7" w:rsidP="00F41B8C"/>
        </w:tc>
        <w:tc>
          <w:tcPr>
            <w:tcW w:w="1531" w:type="dxa"/>
          </w:tcPr>
          <w:p w:rsidR="00284ED7" w:rsidRDefault="00284ED7" w:rsidP="00F41B8C">
            <w:pPr>
              <w:rPr>
                <w:ins w:id="80" w:author="marrajj" w:date="2011-08-24T10:45:00Z"/>
                <w:color w:val="FF0000"/>
              </w:rPr>
            </w:pPr>
            <w:r w:rsidRPr="00F41B8C">
              <w:rPr>
                <w:color w:val="FF0000"/>
              </w:rPr>
              <w:t>(Mike Kruk)</w:t>
            </w:r>
          </w:p>
          <w:p w:rsidR="00284ED7" w:rsidRPr="00F41B8C" w:rsidRDefault="00284ED7" w:rsidP="00F41B8C">
            <w:pPr>
              <w:numPr>
                <w:ins w:id="81" w:author="marrajj" w:date="2011-08-24T10:45:00Z"/>
              </w:numPr>
            </w:pPr>
            <w:ins w:id="82" w:author="marrajj" w:date="2011-08-24T10:45:00Z">
              <w:r>
                <w:rPr>
                  <w:color w:val="FF0000"/>
                </w:rPr>
                <w:t>Done, just need to get it to you.</w:t>
              </w:r>
            </w:ins>
          </w:p>
        </w:tc>
      </w:tr>
      <w:tr w:rsidR="00284ED7" w:rsidRPr="00F41B8C">
        <w:tc>
          <w:tcPr>
            <w:tcW w:w="648" w:type="dxa"/>
          </w:tcPr>
          <w:p w:rsidR="00284ED7" w:rsidRPr="00F41B8C" w:rsidRDefault="00284ED7" w:rsidP="00F41B8C">
            <w:r>
              <w:t>21</w:t>
            </w:r>
          </w:p>
        </w:tc>
        <w:tc>
          <w:tcPr>
            <w:tcW w:w="1530" w:type="dxa"/>
          </w:tcPr>
          <w:p w:rsidR="00284ED7" w:rsidRPr="00F41B8C" w:rsidRDefault="00284ED7" w:rsidP="00F41B8C">
            <w:r w:rsidRPr="00F41B8C">
              <w:rPr>
                <w:b/>
                <w:bCs/>
              </w:rPr>
              <w:t>Tutorial/Case Study</w:t>
            </w:r>
            <w:r w:rsidRPr="00F41B8C">
              <w:rPr>
                <w:color w:val="FF0000"/>
              </w:rPr>
              <w:t xml:space="preserve">.  </w:t>
            </w:r>
          </w:p>
        </w:tc>
        <w:tc>
          <w:tcPr>
            <w:tcW w:w="5307" w:type="dxa"/>
          </w:tcPr>
          <w:p w:rsidR="00284ED7" w:rsidRPr="00F41B8C" w:rsidDel="002402A8" w:rsidRDefault="00284ED7" w:rsidP="00F41B8C">
            <w:pPr>
              <w:spacing w:line="240" w:lineRule="exact"/>
              <w:rPr>
                <w:del w:id="83" w:author="marrajj" w:date="2011-08-24T10:47:00Z"/>
                <w:color w:val="FF0000"/>
              </w:rPr>
            </w:pPr>
            <w:del w:id="84" w:author="marrajj" w:date="2011-08-24T10:47:00Z">
              <w:r w:rsidRPr="00F41B8C" w:rsidDel="002402A8">
                <w:rPr>
                  <w:color w:val="365F91"/>
                </w:rPr>
                <w:delText>Overview info on regional climatology was good…the importance of individual products and how they are used seemed to be missing</w:delText>
              </w:r>
              <w:r w:rsidRPr="00F41B8C" w:rsidDel="002402A8">
                <w:rPr>
                  <w:color w:val="FF0000"/>
                </w:rPr>
                <w:delText xml:space="preserve">.   </w:delText>
              </w:r>
            </w:del>
          </w:p>
          <w:p w:rsidR="00284ED7" w:rsidRPr="00F41B8C" w:rsidDel="002402A8" w:rsidRDefault="00284ED7" w:rsidP="00F41B8C">
            <w:pPr>
              <w:spacing w:line="240" w:lineRule="exact"/>
              <w:rPr>
                <w:del w:id="85" w:author="marrajj" w:date="2011-08-24T10:47:00Z"/>
              </w:rPr>
            </w:pPr>
          </w:p>
          <w:p w:rsidR="00284ED7" w:rsidRPr="00F41B8C" w:rsidRDefault="00284ED7" w:rsidP="00F41B8C">
            <w:del w:id="86" w:author="marrajj" w:date="2011-08-24T10:47:00Z">
              <w:r w:rsidRPr="00F41B8C" w:rsidDel="002402A8">
                <w:rPr>
                  <w:color w:val="365F91"/>
                </w:rPr>
                <w:delText xml:space="preserve">Related comment…Perhaps a tutorial on how to access the products for a novice user would be good. </w:delText>
              </w:r>
              <w:r w:rsidRPr="00F41B8C" w:rsidDel="002402A8">
                <w:delText xml:space="preserve">Same </w:delText>
              </w:r>
              <w:r w:rsidRPr="00F41B8C" w:rsidDel="002402A8">
                <w:lastRenderedPageBreak/>
                <w:delText>basic comment…</w:delText>
              </w:r>
              <w:r w:rsidRPr="00F41B8C" w:rsidDel="002402A8">
                <w:rPr>
                  <w:color w:val="1F497D"/>
                </w:rPr>
                <w:delText>better documentation and use case scenarios are needed.</w:delText>
              </w:r>
              <w:r w:rsidRPr="00F41B8C" w:rsidDel="002402A8">
                <w:rPr>
                  <w:color w:val="365F91"/>
                </w:rPr>
                <w:delText xml:space="preserve">  </w:delText>
              </w:r>
              <w:r w:rsidRPr="00F41B8C" w:rsidDel="002402A8">
                <w:rPr>
                  <w:color w:val="1F497D"/>
                </w:rPr>
                <w:delText>A</w:delText>
              </w:r>
            </w:del>
            <w:ins w:id="87" w:author="marrajj" w:date="2011-08-24T10:47:00Z">
              <w:r>
                <w:rPr>
                  <w:color w:val="365F91"/>
                </w:rPr>
                <w:t>Add case studies</w:t>
              </w:r>
            </w:ins>
            <w:r w:rsidRPr="00F41B8C">
              <w:rPr>
                <w:color w:val="1F497D"/>
              </w:rPr>
              <w:t xml:space="preserve"> </w:t>
            </w:r>
            <w:del w:id="88" w:author="marrajj" w:date="2011-08-24T10:47:00Z">
              <w:r w:rsidRPr="00F41B8C" w:rsidDel="002402A8">
                <w:rPr>
                  <w:color w:val="1F497D"/>
                </w:rPr>
                <w:delText>case study would be nice to see with some of these values to show how you could access some of the more complex information, and how you could apply it to some study or task at hand.</w:delText>
              </w:r>
            </w:del>
          </w:p>
        </w:tc>
        <w:tc>
          <w:tcPr>
            <w:tcW w:w="2251" w:type="dxa"/>
          </w:tcPr>
          <w:p w:rsidR="00284ED7" w:rsidRPr="00F41B8C" w:rsidRDefault="00284ED7" w:rsidP="002402A8">
            <w:pPr>
              <w:numPr>
                <w:ins w:id="89" w:author="marrajj" w:date="2011-08-24T10:47:00Z"/>
              </w:numPr>
              <w:spacing w:line="240" w:lineRule="exact"/>
              <w:rPr>
                <w:ins w:id="90" w:author="marrajj" w:date="2011-08-24T10:47:00Z"/>
                <w:color w:val="FF0000"/>
              </w:rPr>
            </w:pPr>
            <w:ins w:id="91" w:author="marrajj" w:date="2011-08-24T10:47:00Z">
              <w:r w:rsidRPr="00F41B8C">
                <w:rPr>
                  <w:color w:val="365F91"/>
                </w:rPr>
                <w:lastRenderedPageBreak/>
                <w:t xml:space="preserve">Overview info on regional climatology was good…the importance of individual products and how they are </w:t>
              </w:r>
              <w:r w:rsidRPr="00F41B8C">
                <w:rPr>
                  <w:color w:val="365F91"/>
                </w:rPr>
                <w:lastRenderedPageBreak/>
                <w:t>used seemed to be missing</w:t>
              </w:r>
              <w:r w:rsidRPr="00F41B8C">
                <w:rPr>
                  <w:color w:val="FF0000"/>
                </w:rPr>
                <w:t xml:space="preserve">.   </w:t>
              </w:r>
            </w:ins>
          </w:p>
          <w:p w:rsidR="00284ED7" w:rsidRPr="00F41B8C" w:rsidRDefault="00284ED7" w:rsidP="002402A8">
            <w:pPr>
              <w:numPr>
                <w:ins w:id="92" w:author="marrajj" w:date="2011-08-24T10:47:00Z"/>
              </w:numPr>
              <w:spacing w:line="240" w:lineRule="exact"/>
              <w:rPr>
                <w:ins w:id="93" w:author="marrajj" w:date="2011-08-24T10:47:00Z"/>
              </w:rPr>
            </w:pPr>
          </w:p>
          <w:p w:rsidR="00284ED7" w:rsidRPr="00F41B8C" w:rsidRDefault="00284ED7" w:rsidP="002402A8">
            <w:ins w:id="94" w:author="marrajj" w:date="2011-08-24T10:47:00Z">
              <w:r w:rsidRPr="00F41B8C">
                <w:rPr>
                  <w:color w:val="365F91"/>
                </w:rPr>
                <w:t xml:space="preserve">Related comment…Perhaps a tutorial on how to access the products for a novice user would be good. </w:t>
              </w:r>
              <w:r w:rsidRPr="00F41B8C">
                <w:t>Same basic comment…</w:t>
              </w:r>
              <w:r w:rsidRPr="00F41B8C">
                <w:rPr>
                  <w:color w:val="1F497D"/>
                </w:rPr>
                <w:t>better documentation and use case scenarios are needed.</w:t>
              </w:r>
              <w:r w:rsidRPr="00F41B8C">
                <w:rPr>
                  <w:color w:val="365F91"/>
                </w:rPr>
                <w:t xml:space="preserve">  </w:t>
              </w:r>
              <w:r w:rsidRPr="00F41B8C">
                <w:rPr>
                  <w:color w:val="1F497D"/>
                </w:rPr>
                <w:t>A case study would be nice to see with some of these values to show how you could access some of the more complex information, and how you could apply it to some study or task at hand.</w:t>
              </w:r>
            </w:ins>
            <w:del w:id="95" w:author="marrajj" w:date="2011-08-24T10:47:00Z">
              <w:r w:rsidRPr="00F41B8C" w:rsidDel="002402A8">
                <w:rPr>
                  <w:b/>
                  <w:bCs/>
                </w:rPr>
                <w:delText>Agreed.</w:delText>
              </w:r>
            </w:del>
          </w:p>
        </w:tc>
        <w:tc>
          <w:tcPr>
            <w:tcW w:w="1891" w:type="dxa"/>
          </w:tcPr>
          <w:p w:rsidR="00284ED7" w:rsidRPr="00DA7BBB" w:rsidRDefault="00284ED7" w:rsidP="00F41B8C"/>
        </w:tc>
        <w:tc>
          <w:tcPr>
            <w:tcW w:w="1531" w:type="dxa"/>
          </w:tcPr>
          <w:p w:rsidR="00284ED7" w:rsidRDefault="00284ED7" w:rsidP="00F41B8C">
            <w:pPr>
              <w:rPr>
                <w:color w:val="FF0000"/>
              </w:rPr>
            </w:pPr>
            <w:r w:rsidRPr="00F41B8C">
              <w:rPr>
                <w:color w:val="FF0000"/>
              </w:rPr>
              <w:t>Need to generate the content/JM and Mike?</w:t>
            </w:r>
          </w:p>
          <w:p w:rsidR="00284ED7" w:rsidRDefault="00284ED7" w:rsidP="00F41B8C">
            <w:pPr>
              <w:rPr>
                <w:color w:val="FF0000"/>
              </w:rPr>
            </w:pPr>
          </w:p>
          <w:p w:rsidR="00284ED7" w:rsidRDefault="00284ED7" w:rsidP="00F41B8C">
            <w:pPr>
              <w:rPr>
                <w:ins w:id="96" w:author="marrajj" w:date="2011-08-24T10:45:00Z"/>
                <w:color w:val="FF0000"/>
              </w:rPr>
            </w:pPr>
            <w:proofErr w:type="spellStart"/>
            <w:r>
              <w:rPr>
                <w:color w:val="FF0000"/>
              </w:rPr>
              <w:lastRenderedPageBreak/>
              <w:t>Est</w:t>
            </w:r>
            <w:proofErr w:type="spellEnd"/>
            <w:r>
              <w:rPr>
                <w:color w:val="FF0000"/>
              </w:rPr>
              <w:t>: 2 hours</w:t>
            </w:r>
          </w:p>
          <w:p w:rsidR="00284ED7" w:rsidRPr="00F41B8C" w:rsidRDefault="00284ED7" w:rsidP="00F41B8C">
            <w:pPr>
              <w:numPr>
                <w:ins w:id="97" w:author="marrajj" w:date="2011-08-24T10:45:00Z"/>
              </w:numPr>
            </w:pPr>
            <w:ins w:id="98" w:author="marrajj" w:date="2011-08-24T10:45:00Z">
              <w:r>
                <w:rPr>
                  <w:color w:val="FF0000"/>
                </w:rPr>
                <w:t>Done, just need to get it to you.</w:t>
              </w:r>
            </w:ins>
          </w:p>
        </w:tc>
      </w:tr>
      <w:tr w:rsidR="00284ED7" w:rsidRPr="00F41B8C">
        <w:tc>
          <w:tcPr>
            <w:tcW w:w="648" w:type="dxa"/>
          </w:tcPr>
          <w:p w:rsidR="00284ED7" w:rsidRPr="00F41B8C" w:rsidRDefault="00284ED7" w:rsidP="00F41B8C">
            <w:r>
              <w:lastRenderedPageBreak/>
              <w:t>22</w:t>
            </w:r>
          </w:p>
        </w:tc>
        <w:tc>
          <w:tcPr>
            <w:tcW w:w="1530" w:type="dxa"/>
          </w:tcPr>
          <w:p w:rsidR="00284ED7" w:rsidRPr="00F41B8C" w:rsidRDefault="00284ED7" w:rsidP="00F41B8C">
            <w:r w:rsidRPr="00F41B8C">
              <w:rPr>
                <w:b/>
                <w:bCs/>
              </w:rPr>
              <w:t>Regional Overviews</w:t>
            </w:r>
          </w:p>
        </w:tc>
        <w:tc>
          <w:tcPr>
            <w:tcW w:w="5307" w:type="dxa"/>
          </w:tcPr>
          <w:p w:rsidR="00284ED7" w:rsidRPr="00F41B8C" w:rsidRDefault="00284ED7" w:rsidP="00F41B8C">
            <w:r w:rsidRPr="00F41B8C">
              <w:t xml:space="preserve">…need to add the CSP content, </w:t>
            </w:r>
          </w:p>
          <w:p w:rsidR="00284ED7" w:rsidRPr="00F41B8C" w:rsidDel="002402A8" w:rsidRDefault="00284ED7" w:rsidP="00F41B8C">
            <w:pPr>
              <w:spacing w:line="240" w:lineRule="exact"/>
              <w:rPr>
                <w:del w:id="99" w:author="marrajj" w:date="2011-08-24T10:47:00Z"/>
                <w:color w:val="365F91"/>
              </w:rPr>
            </w:pPr>
            <w:del w:id="100" w:author="marrajj" w:date="2011-08-24T10:47:00Z">
              <w:r w:rsidRPr="00F41B8C" w:rsidDel="002402A8">
                <w:rPr>
                  <w:color w:val="365F91"/>
                </w:rPr>
                <w:delText xml:space="preserve">…Perhaps link some of the definitions or technical meterological terms back to the NWS glossary.  </w:delText>
              </w:r>
              <w:r w:rsidR="00ED03B7" w:rsidDel="002402A8">
                <w:fldChar w:fldCharType="begin"/>
              </w:r>
              <w:r w:rsidDel="002402A8">
                <w:delInstrText>HYPERLINK "http://www.nws.noaa.gov/glossary"</w:delInstrText>
              </w:r>
              <w:r w:rsidR="00ED03B7" w:rsidDel="002402A8">
                <w:fldChar w:fldCharType="separate"/>
              </w:r>
              <w:r w:rsidRPr="00F41B8C" w:rsidDel="002402A8">
                <w:rPr>
                  <w:color w:val="365F91"/>
                </w:rPr>
                <w:delText>www.nws.noaa.gov/glossary</w:delText>
              </w:r>
              <w:r w:rsidR="00ED03B7" w:rsidDel="002402A8">
                <w:fldChar w:fldCharType="end"/>
              </w:r>
              <w:r w:rsidRPr="00F41B8C" w:rsidDel="002402A8">
                <w:rPr>
                  <w:color w:val="365F91"/>
                </w:rPr>
                <w:delText xml:space="preserve">  in addition to the glossary on your page….some of the other words that are not highlighted may be technical and need defining.  </w:delText>
              </w:r>
            </w:del>
          </w:p>
          <w:p w:rsidR="00284ED7" w:rsidRPr="00F41B8C" w:rsidRDefault="00284ED7" w:rsidP="00F41B8C">
            <w:pPr>
              <w:spacing w:line="240" w:lineRule="exact"/>
              <w:rPr>
                <w:color w:val="365F91"/>
              </w:rPr>
            </w:pPr>
          </w:p>
          <w:p w:rsidR="00284ED7" w:rsidRPr="00F41B8C" w:rsidRDefault="00284ED7" w:rsidP="00F41B8C">
            <w:r w:rsidRPr="00F41B8C">
              <w:t>and ideally make some enhancements to the Glossary</w:t>
            </w:r>
          </w:p>
        </w:tc>
        <w:tc>
          <w:tcPr>
            <w:tcW w:w="2251" w:type="dxa"/>
          </w:tcPr>
          <w:p w:rsidR="00284ED7" w:rsidRPr="00F41B8C" w:rsidRDefault="00284ED7" w:rsidP="002402A8">
            <w:pPr>
              <w:numPr>
                <w:ins w:id="101" w:author="marrajj" w:date="2011-08-24T10:47:00Z"/>
              </w:numPr>
              <w:spacing w:line="240" w:lineRule="exact"/>
              <w:rPr>
                <w:ins w:id="102" w:author="marrajj" w:date="2011-08-24T10:47:00Z"/>
                <w:color w:val="365F91"/>
              </w:rPr>
            </w:pPr>
            <w:ins w:id="103" w:author="marrajj" w:date="2011-08-24T10:47:00Z">
              <w:r w:rsidRPr="00F41B8C">
                <w:rPr>
                  <w:color w:val="365F91"/>
                </w:rPr>
                <w:t xml:space="preserve">…Perhaps link some of the definitions or technical </w:t>
              </w:r>
              <w:proofErr w:type="spellStart"/>
              <w:r w:rsidRPr="00F41B8C">
                <w:rPr>
                  <w:color w:val="365F91"/>
                </w:rPr>
                <w:t>meterological</w:t>
              </w:r>
              <w:proofErr w:type="spellEnd"/>
              <w:r w:rsidRPr="00F41B8C">
                <w:rPr>
                  <w:color w:val="365F91"/>
                </w:rPr>
                <w:t xml:space="preserve"> terms back to the NWS glossary.  </w:t>
              </w:r>
              <w:r w:rsidR="00ED03B7">
                <w:fldChar w:fldCharType="begin"/>
              </w:r>
              <w:r>
                <w:instrText>HYPERLINK "http://www.nws.noaa.gov/glossary"</w:instrText>
              </w:r>
              <w:r w:rsidR="00ED03B7">
                <w:fldChar w:fldCharType="separate"/>
              </w:r>
              <w:r w:rsidRPr="00F41B8C">
                <w:rPr>
                  <w:color w:val="365F91"/>
                </w:rPr>
                <w:t>www.nws.noaa.gov/glossary</w:t>
              </w:r>
              <w:r w:rsidR="00ED03B7">
                <w:fldChar w:fldCharType="end"/>
              </w:r>
              <w:r w:rsidRPr="00F41B8C">
                <w:rPr>
                  <w:color w:val="365F91"/>
                </w:rPr>
                <w:t xml:space="preserve">  in addition to the glossary on your page….some of the </w:t>
              </w:r>
              <w:r w:rsidRPr="00F41B8C">
                <w:rPr>
                  <w:color w:val="365F91"/>
                </w:rPr>
                <w:lastRenderedPageBreak/>
                <w:t xml:space="preserve">other words that are not highlighted may be technical and need defining.  </w:t>
              </w:r>
            </w:ins>
          </w:p>
          <w:p w:rsidR="00284ED7" w:rsidRPr="00F41B8C" w:rsidRDefault="00284ED7" w:rsidP="00F41B8C">
            <w:del w:id="104" w:author="marrajj" w:date="2011-08-24T10:47:00Z">
              <w:r w:rsidRPr="00F41B8C" w:rsidDel="002402A8">
                <w:rPr>
                  <w:b/>
                  <w:bCs/>
                </w:rPr>
                <w:delText>Agreed.</w:delText>
              </w:r>
            </w:del>
          </w:p>
        </w:tc>
        <w:tc>
          <w:tcPr>
            <w:tcW w:w="1891" w:type="dxa"/>
          </w:tcPr>
          <w:p w:rsidR="00284ED7" w:rsidRPr="00DA7BBB" w:rsidRDefault="00284ED7" w:rsidP="00F41B8C"/>
        </w:tc>
        <w:tc>
          <w:tcPr>
            <w:tcW w:w="1531" w:type="dxa"/>
          </w:tcPr>
          <w:p w:rsidR="00284ED7" w:rsidRDefault="00284ED7" w:rsidP="00F41B8C">
            <w:pPr>
              <w:rPr>
                <w:color w:val="FF0000"/>
              </w:rPr>
            </w:pPr>
            <w:r w:rsidRPr="00F41B8C">
              <w:rPr>
                <w:color w:val="FF0000"/>
              </w:rPr>
              <w:t>Need to generate the content/Howard and Mike?</w:t>
            </w:r>
          </w:p>
          <w:p w:rsidR="00284ED7" w:rsidRDefault="00284ED7" w:rsidP="00F41B8C">
            <w:pPr>
              <w:numPr>
                <w:ins w:id="105" w:author="marrajj" w:date="2011-08-24T10:45:00Z"/>
              </w:numPr>
              <w:rPr>
                <w:ins w:id="106" w:author="marrajj" w:date="2011-08-24T10:45:00Z"/>
                <w:color w:val="FF0000"/>
              </w:rPr>
            </w:pPr>
          </w:p>
          <w:p w:rsidR="00284ED7" w:rsidRDefault="00284ED7" w:rsidP="00F41B8C">
            <w:pPr>
              <w:rPr>
                <w:color w:val="FF0000"/>
              </w:rPr>
            </w:pPr>
            <w:ins w:id="107" w:author="marrajj" w:date="2011-08-24T10:45:00Z">
              <w:r>
                <w:rPr>
                  <w:color w:val="FF0000"/>
                </w:rPr>
                <w:t xml:space="preserve">This </w:t>
              </w:r>
            </w:ins>
            <w:ins w:id="108" w:author="marrajj" w:date="2011-08-24T10:48:00Z">
              <w:r>
                <w:rPr>
                  <w:color w:val="FF0000"/>
                </w:rPr>
                <w:t xml:space="preserve">one probably will not get done in the time we </w:t>
              </w:r>
              <w:r>
                <w:rPr>
                  <w:color w:val="FF0000"/>
                </w:rPr>
                <w:lastRenderedPageBreak/>
                <w:t>have</w:t>
              </w:r>
            </w:ins>
          </w:p>
          <w:p w:rsidR="00284ED7" w:rsidRDefault="00284ED7" w:rsidP="00F41B8C">
            <w:pPr>
              <w:numPr>
                <w:ins w:id="109" w:author="marrajj" w:date="2011-08-24T10:45:00Z"/>
              </w:numPr>
              <w:rPr>
                <w:ins w:id="110" w:author="marrajj" w:date="2011-08-24T10:45:00Z"/>
                <w:color w:val="FF0000"/>
              </w:rPr>
            </w:pPr>
          </w:p>
          <w:p w:rsidR="00284ED7" w:rsidRPr="00F41B8C" w:rsidRDefault="00284ED7" w:rsidP="00F41B8C">
            <w:proofErr w:type="spellStart"/>
            <w:r>
              <w:rPr>
                <w:color w:val="FF0000"/>
              </w:rPr>
              <w:t>Est</w:t>
            </w:r>
            <w:proofErr w:type="spellEnd"/>
            <w:r>
              <w:rPr>
                <w:color w:val="FF0000"/>
              </w:rPr>
              <w:t>: 2 hours</w:t>
            </w:r>
          </w:p>
        </w:tc>
      </w:tr>
      <w:tr w:rsidR="00284ED7" w:rsidRPr="00F41B8C">
        <w:tc>
          <w:tcPr>
            <w:tcW w:w="648" w:type="dxa"/>
          </w:tcPr>
          <w:p w:rsidR="00284ED7" w:rsidRPr="00F41B8C" w:rsidRDefault="00284ED7" w:rsidP="00F41B8C">
            <w:r>
              <w:lastRenderedPageBreak/>
              <w:t>23</w:t>
            </w:r>
          </w:p>
        </w:tc>
        <w:tc>
          <w:tcPr>
            <w:tcW w:w="1530" w:type="dxa"/>
          </w:tcPr>
          <w:p w:rsidR="00284ED7" w:rsidRPr="00F41B8C" w:rsidRDefault="00284ED7" w:rsidP="00F41B8C">
            <w:r w:rsidRPr="00F41B8C">
              <w:rPr>
                <w:b/>
                <w:bCs/>
              </w:rPr>
              <w:t>For the CNP overview</w:t>
            </w:r>
          </w:p>
        </w:tc>
        <w:tc>
          <w:tcPr>
            <w:tcW w:w="5307" w:type="dxa"/>
          </w:tcPr>
          <w:p w:rsidR="00284ED7" w:rsidRPr="00F41B8C" w:rsidRDefault="00284ED7" w:rsidP="00F41B8C">
            <w:pPr>
              <w:rPr>
                <w:b/>
                <w:bCs/>
                <w:color w:val="FF0000"/>
              </w:rPr>
            </w:pPr>
            <w:r w:rsidRPr="00F41B8C">
              <w:t>"</w:t>
            </w:r>
            <w:proofErr w:type="gramStart"/>
            <w:r w:rsidRPr="00F41B8C">
              <w:t>the</w:t>
            </w:r>
            <w:proofErr w:type="gramEnd"/>
            <w:r w:rsidRPr="00F41B8C">
              <w:t xml:space="preserve"> frontal systems sweep across the islands..." Actually they occasionally sweep across the islands... and because of the constantly warm water surrounding Hawaii, the front quickly loses its identity and becomes just a shear-line.  Also "Extreme weather from such storms can have the longest duration of any major storm type..."  Is there a paper on this?  My feeling is that fronts usually pass through the northern most islands (e.g., Kauai) within a short time period.  Extreme precipitation events usually come from </w:t>
            </w:r>
            <w:proofErr w:type="spellStart"/>
            <w:r w:rsidRPr="00F41B8C">
              <w:t>kona</w:t>
            </w:r>
            <w:proofErr w:type="spellEnd"/>
            <w:r w:rsidRPr="00F41B8C">
              <w:t xml:space="preserve"> storms or upper-level troughs with longer duration.  </w:t>
            </w:r>
            <w:r w:rsidRPr="00F41B8C">
              <w:rPr>
                <w:b/>
                <w:bCs/>
                <w:color w:val="FF0000"/>
              </w:rPr>
              <w:t>JM</w:t>
            </w:r>
          </w:p>
          <w:p w:rsidR="00284ED7" w:rsidRPr="00F41B8C" w:rsidRDefault="00284ED7" w:rsidP="00F41B8C">
            <w:pPr>
              <w:rPr>
                <w:color w:val="365F91"/>
              </w:rPr>
            </w:pPr>
          </w:p>
          <w:p w:rsidR="00284ED7" w:rsidRPr="00F41B8C" w:rsidDel="002402A8" w:rsidRDefault="00284ED7" w:rsidP="00F41B8C">
            <w:pPr>
              <w:rPr>
                <w:del w:id="111" w:author="marrajj" w:date="2011-08-24T10:46:00Z"/>
                <w:color w:val="365F91"/>
              </w:rPr>
            </w:pPr>
            <w:del w:id="112" w:author="marrajj" w:date="2011-08-24T10:46:00Z">
              <w:r w:rsidRPr="00F41B8C" w:rsidDel="002402A8">
                <w:rPr>
                  <w:color w:val="365F91"/>
                </w:rPr>
                <w:delText>Regional overview:..might want to come up with a different name to avoid expectation of some kind of "real-time" status.  Maybe it's just me, but "regional overview" somehow equates in my mind to "what's going on now in the region"; not sure what a solution would be... maybe "regional climatologies", or maybe this is a non-issue</w:delText>
              </w:r>
            </w:del>
          </w:p>
          <w:p w:rsidR="00284ED7" w:rsidRPr="00F41B8C" w:rsidRDefault="00284ED7" w:rsidP="00F41B8C">
            <w:pPr>
              <w:rPr>
                <w:color w:val="365F91"/>
              </w:rPr>
            </w:pPr>
          </w:p>
          <w:p w:rsidR="00284ED7" w:rsidRDefault="00284ED7" w:rsidP="00F41B8C">
            <w:pPr>
              <w:rPr>
                <w:b/>
                <w:bCs/>
              </w:rPr>
            </w:pPr>
            <w:r w:rsidRPr="00F41B8C">
              <w:rPr>
                <w:b/>
                <w:bCs/>
              </w:rPr>
              <w:t xml:space="preserve">OK, let’s make the link in the left tab "regional climatology".  That will then cascade through the site (e.g.  </w:t>
            </w:r>
            <w:proofErr w:type="gramStart"/>
            <w:r w:rsidRPr="00F41B8C">
              <w:rPr>
                <w:b/>
                <w:bCs/>
              </w:rPr>
              <w:t>all</w:t>
            </w:r>
            <w:proofErr w:type="gramEnd"/>
            <w:r w:rsidRPr="00F41B8C">
              <w:rPr>
                <w:b/>
                <w:bCs/>
              </w:rPr>
              <w:t xml:space="preserve"> the titles…. add in the work climatology</w:t>
            </w:r>
            <w:r>
              <w:rPr>
                <w:b/>
                <w:bCs/>
              </w:rPr>
              <w:t>…</w:t>
            </w:r>
          </w:p>
          <w:p w:rsidR="00284ED7" w:rsidRDefault="00284ED7" w:rsidP="00F41B8C">
            <w:pPr>
              <w:rPr>
                <w:b/>
                <w:bCs/>
              </w:rPr>
            </w:pPr>
          </w:p>
          <w:p w:rsidR="00284ED7" w:rsidRDefault="00284ED7" w:rsidP="009C1A8C">
            <w:r>
              <w:t xml:space="preserve">Regional </w:t>
            </w:r>
            <w:r w:rsidRPr="00E63D49">
              <w:rPr>
                <w:b/>
                <w:bCs/>
              </w:rPr>
              <w:t>Climatology</w:t>
            </w:r>
            <w:r>
              <w:t xml:space="preserve"> Overview - North Pacific</w:t>
            </w:r>
          </w:p>
          <w:p w:rsidR="00284ED7" w:rsidRDefault="00284ED7" w:rsidP="009C1A8C">
            <w:r>
              <w:t xml:space="preserve">Central North Pacific </w:t>
            </w:r>
            <w:r w:rsidRPr="00E63D49">
              <w:rPr>
                <w:b/>
                <w:bCs/>
              </w:rPr>
              <w:t>Climatology</w:t>
            </w:r>
            <w:r>
              <w:t xml:space="preserve"> Overview</w:t>
            </w:r>
          </w:p>
          <w:p w:rsidR="00284ED7" w:rsidRPr="009C1A8C" w:rsidRDefault="00284ED7" w:rsidP="00F41B8C">
            <w:pPr>
              <w:rPr>
                <w:b/>
                <w:bCs/>
              </w:rPr>
            </w:pPr>
          </w:p>
        </w:tc>
        <w:tc>
          <w:tcPr>
            <w:tcW w:w="2251" w:type="dxa"/>
          </w:tcPr>
          <w:p w:rsidR="00284ED7" w:rsidRPr="00F41B8C" w:rsidRDefault="00284ED7" w:rsidP="002402A8">
            <w:pPr>
              <w:numPr>
                <w:ins w:id="113" w:author="marrajj" w:date="2011-08-24T10:46:00Z"/>
              </w:numPr>
              <w:rPr>
                <w:ins w:id="114" w:author="marrajj" w:date="2011-08-24T10:46:00Z"/>
                <w:color w:val="365F91"/>
              </w:rPr>
            </w:pPr>
            <w:ins w:id="115" w:author="marrajj" w:date="2011-08-24T10:46:00Z">
              <w:r w:rsidRPr="00F41B8C">
                <w:rPr>
                  <w:color w:val="365F91"/>
                </w:rPr>
                <w:t>Regional overview</w:t>
              </w:r>
              <w:proofErr w:type="gramStart"/>
              <w:r w:rsidRPr="00F41B8C">
                <w:rPr>
                  <w:color w:val="365F91"/>
                </w:rPr>
                <w:t>:..might</w:t>
              </w:r>
              <w:proofErr w:type="gramEnd"/>
              <w:r w:rsidRPr="00F41B8C">
                <w:rPr>
                  <w:color w:val="365F91"/>
                </w:rPr>
                <w:t xml:space="preserve"> want to come up with a different name to avoid expectation of some kind of "real-time" status.  Maybe it's just me, but "regional overview" somehow equates in my mind to "what's going on now in the region"; not sure what a solution would be... maybe "regional </w:t>
              </w:r>
              <w:proofErr w:type="spellStart"/>
              <w:r w:rsidRPr="00F41B8C">
                <w:rPr>
                  <w:color w:val="365F91"/>
                </w:rPr>
                <w:t>climatologies</w:t>
              </w:r>
              <w:proofErr w:type="spellEnd"/>
              <w:r w:rsidRPr="00F41B8C">
                <w:rPr>
                  <w:color w:val="365F91"/>
                </w:rPr>
                <w:t>", or maybe this is a non-issue</w:t>
              </w:r>
            </w:ins>
          </w:p>
          <w:p w:rsidR="00284ED7" w:rsidRPr="00F41B8C" w:rsidRDefault="00284ED7" w:rsidP="00F41B8C"/>
        </w:tc>
        <w:tc>
          <w:tcPr>
            <w:tcW w:w="1891" w:type="dxa"/>
          </w:tcPr>
          <w:p w:rsidR="00284ED7" w:rsidRPr="00DA7BBB" w:rsidRDefault="00ED03B7" w:rsidP="00092CA5">
            <w:pPr>
              <w:rPr>
                <w:b/>
                <w:bCs/>
              </w:rPr>
            </w:pPr>
            <w:r w:rsidRPr="00ED03B7">
              <w:rPr>
                <w:rPrChange w:id="116" w:author="marrajj" w:date="2011-08-24T10:31:00Z">
                  <w:rPr>
                    <w:color w:val="FF0000"/>
                  </w:rPr>
                </w:rPrChange>
              </w:rPr>
              <w:t>HTML presentation layer edits</w:t>
            </w:r>
          </w:p>
          <w:p w:rsidR="00284ED7" w:rsidRPr="00DA7BBB" w:rsidRDefault="00284ED7" w:rsidP="00F41B8C"/>
        </w:tc>
        <w:tc>
          <w:tcPr>
            <w:tcW w:w="1531" w:type="dxa"/>
          </w:tcPr>
          <w:p w:rsidR="00284ED7" w:rsidRDefault="00284ED7" w:rsidP="00092CA5">
            <w:pPr>
              <w:rPr>
                <w:ins w:id="117" w:author="marrajj" w:date="2011-08-24T10:46:00Z"/>
              </w:rPr>
            </w:pPr>
            <w:proofErr w:type="spellStart"/>
            <w:r>
              <w:t>Est</w:t>
            </w:r>
            <w:proofErr w:type="spellEnd"/>
            <w:r>
              <w:t>: 0.5 Hours</w:t>
            </w:r>
          </w:p>
          <w:p w:rsidR="00284ED7" w:rsidRDefault="00284ED7" w:rsidP="00092CA5">
            <w:pPr>
              <w:numPr>
                <w:ins w:id="118" w:author="marrajj" w:date="2011-08-24T10:46:00Z"/>
              </w:numPr>
              <w:rPr>
                <w:ins w:id="119" w:author="marrajj" w:date="2011-08-24T10:46:00Z"/>
              </w:rPr>
            </w:pPr>
          </w:p>
          <w:p w:rsidR="00284ED7" w:rsidRDefault="00284ED7" w:rsidP="002402A8">
            <w:pPr>
              <w:numPr>
                <w:ins w:id="120" w:author="marrajj" w:date="2011-08-24T10:46:00Z"/>
              </w:numPr>
              <w:rPr>
                <w:ins w:id="121" w:author="marrajj" w:date="2011-08-24T10:46:00Z"/>
                <w:color w:val="FF0000"/>
              </w:rPr>
            </w:pPr>
            <w:ins w:id="122" w:author="marrajj" w:date="2011-08-24T10:46:00Z">
              <w:r>
                <w:rPr>
                  <w:color w:val="FF0000"/>
                </w:rPr>
                <w:t>This is a content piece that is not done.</w:t>
              </w:r>
            </w:ins>
          </w:p>
          <w:p w:rsidR="00284ED7" w:rsidRPr="00F41B8C" w:rsidRDefault="00284ED7" w:rsidP="00092CA5">
            <w:pPr>
              <w:numPr>
                <w:ins w:id="123" w:author="marrajj" w:date="2011-08-24T10:46:00Z"/>
              </w:numPr>
            </w:pPr>
          </w:p>
        </w:tc>
      </w:tr>
      <w:tr w:rsidR="00284ED7" w:rsidRPr="00F41B8C">
        <w:tc>
          <w:tcPr>
            <w:tcW w:w="648" w:type="dxa"/>
          </w:tcPr>
          <w:p w:rsidR="00284ED7" w:rsidRPr="00F41B8C" w:rsidRDefault="00284ED7" w:rsidP="009C1A8C">
            <w:r>
              <w:lastRenderedPageBreak/>
              <w:t>24</w:t>
            </w:r>
          </w:p>
        </w:tc>
        <w:tc>
          <w:tcPr>
            <w:tcW w:w="1530" w:type="dxa"/>
          </w:tcPr>
          <w:p w:rsidR="00284ED7" w:rsidRPr="00F41B8C" w:rsidRDefault="00284ED7" w:rsidP="00F41B8C">
            <w:r>
              <w:rPr>
                <w:b/>
                <w:bCs/>
              </w:rPr>
              <w:t xml:space="preserve">PRODUCTS </w:t>
            </w:r>
            <w:r w:rsidRPr="00F41B8C">
              <w:rPr>
                <w:b/>
                <w:bCs/>
              </w:rPr>
              <w:t>page</w:t>
            </w:r>
            <w:r w:rsidRPr="00F41B8C">
              <w:t xml:space="preserve"> </w:t>
            </w:r>
          </w:p>
        </w:tc>
        <w:tc>
          <w:tcPr>
            <w:tcW w:w="5307" w:type="dxa"/>
          </w:tcPr>
          <w:p w:rsidR="00284ED7" w:rsidRPr="00F41B8C" w:rsidDel="002402A8" w:rsidRDefault="00284ED7" w:rsidP="00F41B8C">
            <w:pPr>
              <w:rPr>
                <w:del w:id="124" w:author="marrajj" w:date="2011-08-24T10:48:00Z"/>
                <w:color w:val="365F91"/>
              </w:rPr>
            </w:pPr>
            <w:del w:id="125" w:author="marrajj" w:date="2011-08-24T10:48:00Z">
              <w:r w:rsidRPr="00F41B8C" w:rsidDel="002402A8">
                <w:rPr>
                  <w:color w:val="365F91"/>
                </w:rPr>
                <w:delText>…The entry page here gives an explanation of the products listed on the left, but the list order is different (e.g., the first entry on the top left is "foundational -&gt; time series" but the first entry on the main page is "annual time series"</w:delText>
              </w:r>
            </w:del>
          </w:p>
          <w:p w:rsidR="00284ED7" w:rsidRPr="00F41B8C" w:rsidRDefault="00284ED7" w:rsidP="00F41B8C">
            <w:pPr>
              <w:rPr>
                <w:color w:val="365F91"/>
              </w:rPr>
            </w:pPr>
          </w:p>
          <w:p w:rsidR="00284ED7" w:rsidRDefault="00284ED7" w:rsidP="00F41B8C">
            <w:pPr>
              <w:rPr>
                <w:b/>
                <w:bCs/>
              </w:rPr>
            </w:pPr>
            <w:r w:rsidRPr="00F41B8C">
              <w:rPr>
                <w:b/>
                <w:bCs/>
              </w:rPr>
              <w:t xml:space="preserve">I think this is a valid </w:t>
            </w:r>
            <w:proofErr w:type="gramStart"/>
            <w:r w:rsidRPr="00F41B8C">
              <w:rPr>
                <w:b/>
                <w:bCs/>
              </w:rPr>
              <w:t>comment,</w:t>
            </w:r>
            <w:proofErr w:type="gramEnd"/>
            <w:r w:rsidRPr="00F41B8C">
              <w:rPr>
                <w:b/>
                <w:bCs/>
              </w:rPr>
              <w:t xml:space="preserve"> we need to use the same words unless it is simply not possible.  So synch up both the Group and Type Terminology, and in the case of the list on the body page, add the group divisions.  Also note that terminology on the Main Query will need to be the same. </w:t>
            </w:r>
          </w:p>
          <w:p w:rsidR="00284ED7" w:rsidRDefault="00284ED7" w:rsidP="00F41B8C">
            <w:pPr>
              <w:rPr>
                <w:b/>
                <w:bCs/>
              </w:rPr>
            </w:pPr>
          </w:p>
          <w:p w:rsidR="00284ED7" w:rsidRPr="00F41B8C" w:rsidRDefault="00284ED7" w:rsidP="00F41B8C">
            <w:r w:rsidRPr="00F41B8C">
              <w:rPr>
                <w:b/>
                <w:bCs/>
              </w:rPr>
              <w:t xml:space="preserve"> </w:t>
            </w:r>
            <w:proofErr w:type="gramStart"/>
            <w:r w:rsidRPr="00F41B8C">
              <w:rPr>
                <w:color w:val="365F91"/>
              </w:rPr>
              <w:t>i.e</w:t>
            </w:r>
            <w:proofErr w:type="gramEnd"/>
            <w:r w:rsidRPr="00F41B8C">
              <w:rPr>
                <w:color w:val="365F91"/>
              </w:rPr>
              <w:t>. Query tool (linked on top page in main body) The list here is not exactly the same as the products page list; again, not sure if it is supposed to be, if so, might want to make it consistent.</w:t>
            </w:r>
          </w:p>
        </w:tc>
        <w:tc>
          <w:tcPr>
            <w:tcW w:w="2251" w:type="dxa"/>
          </w:tcPr>
          <w:p w:rsidR="00284ED7" w:rsidRPr="00F41B8C" w:rsidRDefault="00284ED7" w:rsidP="002402A8">
            <w:pPr>
              <w:numPr>
                <w:ins w:id="126" w:author="marrajj" w:date="2011-08-24T10:48:00Z"/>
              </w:numPr>
              <w:rPr>
                <w:ins w:id="127" w:author="marrajj" w:date="2011-08-24T10:48:00Z"/>
                <w:color w:val="365F91"/>
              </w:rPr>
            </w:pPr>
            <w:ins w:id="128" w:author="marrajj" w:date="2011-08-24T10:48:00Z">
              <w:r w:rsidRPr="00F41B8C">
                <w:rPr>
                  <w:color w:val="365F91"/>
                </w:rPr>
                <w:t>…The entry page here gives an explanation of the products listed on the left, but the list order is different (e.g., the first entry on the top left is "foundational -&gt; time series" but the first entry on the main page is "annual time series"</w:t>
              </w:r>
            </w:ins>
          </w:p>
          <w:p w:rsidR="00284ED7" w:rsidRPr="00F41B8C" w:rsidRDefault="00284ED7" w:rsidP="00F41B8C"/>
        </w:tc>
        <w:tc>
          <w:tcPr>
            <w:tcW w:w="1891" w:type="dxa"/>
          </w:tcPr>
          <w:p w:rsidR="00284ED7" w:rsidRPr="00DA7BBB" w:rsidRDefault="00ED03B7" w:rsidP="00092CA5">
            <w:pPr>
              <w:rPr>
                <w:b/>
                <w:bCs/>
              </w:rPr>
            </w:pPr>
            <w:r w:rsidRPr="00ED03B7">
              <w:rPr>
                <w:rPrChange w:id="129" w:author="marrajj" w:date="2011-08-24T10:31:00Z">
                  <w:rPr>
                    <w:color w:val="FF0000"/>
                  </w:rPr>
                </w:rPrChange>
              </w:rPr>
              <w:t>HTML presentation layer edits</w:t>
            </w:r>
          </w:p>
          <w:p w:rsidR="00284ED7" w:rsidRPr="00F41B8C" w:rsidRDefault="00284ED7" w:rsidP="00F41B8C"/>
        </w:tc>
        <w:tc>
          <w:tcPr>
            <w:tcW w:w="1531" w:type="dxa"/>
          </w:tcPr>
          <w:p w:rsidR="00284ED7" w:rsidRPr="00F41B8C" w:rsidRDefault="00284ED7" w:rsidP="00F41B8C">
            <w:proofErr w:type="spellStart"/>
            <w:r>
              <w:t>Est</w:t>
            </w:r>
            <w:proofErr w:type="spellEnd"/>
            <w:r>
              <w:t>: 0.5 hours</w:t>
            </w:r>
          </w:p>
        </w:tc>
      </w:tr>
      <w:tr w:rsidR="00284ED7" w:rsidRPr="00F41B8C">
        <w:tc>
          <w:tcPr>
            <w:tcW w:w="648" w:type="dxa"/>
          </w:tcPr>
          <w:p w:rsidR="00284ED7" w:rsidRPr="00F41B8C" w:rsidRDefault="00284ED7" w:rsidP="00867A3F">
            <w:pPr>
              <w:rPr>
                <w:color w:val="7F7F7F"/>
              </w:rPr>
            </w:pPr>
            <w:r>
              <w:rPr>
                <w:color w:val="7F7F7F"/>
              </w:rPr>
              <w:t>25</w:t>
            </w:r>
          </w:p>
        </w:tc>
        <w:tc>
          <w:tcPr>
            <w:tcW w:w="1530" w:type="dxa"/>
          </w:tcPr>
          <w:p w:rsidR="00284ED7" w:rsidRPr="00F41B8C" w:rsidRDefault="00284ED7" w:rsidP="00F41B8C">
            <w:pPr>
              <w:rPr>
                <w:color w:val="7F7F7F"/>
              </w:rPr>
            </w:pPr>
            <w:r w:rsidRPr="00F41B8C">
              <w:rPr>
                <w:b/>
                <w:bCs/>
                <w:color w:val="7F7F7F"/>
              </w:rPr>
              <w:t>Product Guide:</w:t>
            </w:r>
            <w:r w:rsidRPr="00F41B8C">
              <w:rPr>
                <w:color w:val="7F7F7F"/>
              </w:rPr>
              <w:t xml:space="preserve">  </w:t>
            </w:r>
          </w:p>
        </w:tc>
        <w:tc>
          <w:tcPr>
            <w:tcW w:w="5307" w:type="dxa"/>
          </w:tcPr>
          <w:p w:rsidR="00284ED7" w:rsidRPr="00F41B8C" w:rsidRDefault="00284ED7" w:rsidP="00867A3F">
            <w:pPr>
              <w:rPr>
                <w:color w:val="7F7F7F"/>
              </w:rPr>
            </w:pPr>
            <w:r w:rsidRPr="00F41B8C">
              <w:rPr>
                <w:strike/>
                <w:color w:val="7F7F7F"/>
              </w:rPr>
              <w:t xml:space="preserve">Everyone wants the product guide to be a pop up, or new page and </w:t>
            </w:r>
            <w:proofErr w:type="gramStart"/>
            <w:r w:rsidRPr="00F41B8C">
              <w:rPr>
                <w:strike/>
                <w:color w:val="7F7F7F"/>
              </w:rPr>
              <w:t>not a download…not sure how easy that would be</w:t>
            </w:r>
            <w:proofErr w:type="gramEnd"/>
            <w:r w:rsidRPr="00F41B8C">
              <w:rPr>
                <w:color w:val="7F7F7F"/>
              </w:rPr>
              <w:t xml:space="preserve">.  </w:t>
            </w:r>
          </w:p>
        </w:tc>
        <w:tc>
          <w:tcPr>
            <w:tcW w:w="2251" w:type="dxa"/>
          </w:tcPr>
          <w:p w:rsidR="00284ED7" w:rsidRPr="00F41B8C" w:rsidRDefault="00284ED7" w:rsidP="005C7996"/>
        </w:tc>
        <w:tc>
          <w:tcPr>
            <w:tcW w:w="1891" w:type="dxa"/>
          </w:tcPr>
          <w:p w:rsidR="00284ED7" w:rsidRPr="00F41B8C" w:rsidRDefault="00284ED7" w:rsidP="00867A3F"/>
        </w:tc>
        <w:tc>
          <w:tcPr>
            <w:tcW w:w="1531" w:type="dxa"/>
          </w:tcPr>
          <w:p w:rsidR="00284ED7" w:rsidRPr="00F41B8C" w:rsidRDefault="00284ED7" w:rsidP="00867A3F">
            <w:pPr>
              <w:rPr>
                <w:color w:val="008000"/>
              </w:rPr>
            </w:pPr>
            <w:r w:rsidRPr="00F41B8C">
              <w:rPr>
                <w:color w:val="008000"/>
              </w:rPr>
              <w:t>Leave as is</w:t>
            </w:r>
          </w:p>
          <w:p w:rsidR="00284ED7" w:rsidRPr="00F41B8C" w:rsidRDefault="00284ED7" w:rsidP="00867A3F">
            <w:pPr>
              <w:rPr>
                <w:b/>
                <w:bCs/>
              </w:rPr>
            </w:pPr>
          </w:p>
          <w:p w:rsidR="00284ED7" w:rsidRPr="00F41B8C" w:rsidRDefault="00284ED7" w:rsidP="005C7996"/>
        </w:tc>
      </w:tr>
      <w:tr w:rsidR="00284ED7" w:rsidRPr="00F41B8C">
        <w:tc>
          <w:tcPr>
            <w:tcW w:w="648" w:type="dxa"/>
          </w:tcPr>
          <w:p w:rsidR="00284ED7" w:rsidRPr="00F41B8C" w:rsidRDefault="00284ED7" w:rsidP="00F41B8C">
            <w:pPr>
              <w:rPr>
                <w:color w:val="7F7F7F"/>
              </w:rPr>
            </w:pPr>
            <w:r>
              <w:rPr>
                <w:color w:val="7F7F7F"/>
              </w:rPr>
              <w:t>26</w:t>
            </w:r>
          </w:p>
        </w:tc>
        <w:tc>
          <w:tcPr>
            <w:tcW w:w="1530" w:type="dxa"/>
          </w:tcPr>
          <w:p w:rsidR="00284ED7" w:rsidRPr="00F41B8C" w:rsidRDefault="00284ED7" w:rsidP="00F41B8C">
            <w:pPr>
              <w:rPr>
                <w:b/>
                <w:bCs/>
                <w:color w:val="7F7F7F"/>
              </w:rPr>
            </w:pPr>
            <w:r w:rsidRPr="00F41B8C">
              <w:rPr>
                <w:b/>
                <w:bCs/>
                <w:color w:val="7F7F7F"/>
              </w:rPr>
              <w:t>Minor Corrections:</w:t>
            </w:r>
          </w:p>
          <w:p w:rsidR="00284ED7" w:rsidRPr="00F41B8C" w:rsidRDefault="00284ED7" w:rsidP="00F41B8C">
            <w:pPr>
              <w:rPr>
                <w:color w:val="7F7F7F"/>
              </w:rPr>
            </w:pPr>
          </w:p>
        </w:tc>
        <w:tc>
          <w:tcPr>
            <w:tcW w:w="5307" w:type="dxa"/>
          </w:tcPr>
          <w:p w:rsidR="00284ED7" w:rsidRPr="00F41B8C" w:rsidRDefault="00284ED7" w:rsidP="00F41B8C">
            <w:pPr>
              <w:rPr>
                <w:b/>
                <w:bCs/>
                <w:color w:val="7F7F7F"/>
              </w:rPr>
            </w:pPr>
            <w:r w:rsidRPr="00F41B8C">
              <w:rPr>
                <w:strike/>
                <w:color w:val="7F7F7F"/>
              </w:rPr>
              <w:t xml:space="preserve">If one makes a plot, e.g., a time-series, then selects another plot, the information from (A) above is lost.  That is, on the very top page are links explaining what each product is, but once you select a product, you can't get back to this page (well, I could only do it by going to the home page, then the PRODUCTS page).  </w:t>
            </w:r>
            <w:r w:rsidRPr="00F41B8C">
              <w:rPr>
                <w:b/>
                <w:bCs/>
                <w:strike/>
                <w:color w:val="7F7F7F"/>
              </w:rPr>
              <w:t>I wonder if the words on the left, e.g., "Annual Time Series" can be made as links or mouse-</w:t>
            </w:r>
            <w:proofErr w:type="spellStart"/>
            <w:r w:rsidRPr="00F41B8C">
              <w:rPr>
                <w:b/>
                <w:bCs/>
                <w:strike/>
                <w:color w:val="7F7F7F"/>
              </w:rPr>
              <w:t>overs</w:t>
            </w:r>
            <w:proofErr w:type="spellEnd"/>
            <w:r w:rsidRPr="00F41B8C">
              <w:rPr>
                <w:b/>
                <w:bCs/>
                <w:strike/>
                <w:color w:val="7F7F7F"/>
              </w:rPr>
              <w:t xml:space="preserve"> that explain what they </w:t>
            </w:r>
            <w:proofErr w:type="gramStart"/>
            <w:r w:rsidRPr="00F41B8C">
              <w:rPr>
                <w:b/>
                <w:bCs/>
                <w:strike/>
                <w:color w:val="7F7F7F"/>
              </w:rPr>
              <w:t>are?</w:t>
            </w:r>
            <w:proofErr w:type="gramEnd"/>
            <w:r w:rsidRPr="00F41B8C">
              <w:rPr>
                <w:strike/>
                <w:color w:val="7F7F7F"/>
              </w:rPr>
              <w:t xml:space="preserve">  </w:t>
            </w:r>
            <w:r w:rsidRPr="00F41B8C">
              <w:rPr>
                <w:b/>
                <w:bCs/>
                <w:strike/>
                <w:color w:val="7F7F7F"/>
              </w:rPr>
              <w:t>Your call</w:t>
            </w:r>
            <w:r w:rsidRPr="00F41B8C">
              <w:rPr>
                <w:b/>
                <w:bCs/>
                <w:color w:val="7F7F7F"/>
              </w:rPr>
              <w:t xml:space="preserve"> </w:t>
            </w:r>
          </w:p>
        </w:tc>
        <w:tc>
          <w:tcPr>
            <w:tcW w:w="2251" w:type="dxa"/>
          </w:tcPr>
          <w:p w:rsidR="00284ED7" w:rsidRPr="00F41B8C" w:rsidRDefault="00284ED7" w:rsidP="00F41B8C"/>
        </w:tc>
        <w:tc>
          <w:tcPr>
            <w:tcW w:w="1891" w:type="dxa"/>
          </w:tcPr>
          <w:p w:rsidR="00284ED7" w:rsidRPr="00F41B8C" w:rsidRDefault="00284ED7" w:rsidP="00F41B8C"/>
        </w:tc>
        <w:tc>
          <w:tcPr>
            <w:tcW w:w="1531" w:type="dxa"/>
          </w:tcPr>
          <w:p w:rsidR="00284ED7" w:rsidRPr="00F41B8C" w:rsidRDefault="00284ED7" w:rsidP="00F41B8C">
            <w:pPr>
              <w:rPr>
                <w:color w:val="FF0000"/>
              </w:rPr>
            </w:pPr>
            <w:r w:rsidRPr="00F41B8C">
              <w:rPr>
                <w:color w:val="008000"/>
              </w:rPr>
              <w:t>Leave as is</w:t>
            </w:r>
          </w:p>
        </w:tc>
      </w:tr>
      <w:tr w:rsidR="00284ED7" w:rsidRPr="00F41B8C">
        <w:tc>
          <w:tcPr>
            <w:tcW w:w="648" w:type="dxa"/>
          </w:tcPr>
          <w:p w:rsidR="00284ED7" w:rsidRPr="00F41B8C" w:rsidRDefault="00284ED7" w:rsidP="00582A18">
            <w:r>
              <w:t>27</w:t>
            </w:r>
          </w:p>
        </w:tc>
        <w:tc>
          <w:tcPr>
            <w:tcW w:w="1530" w:type="dxa"/>
          </w:tcPr>
          <w:p w:rsidR="00284ED7" w:rsidRPr="00F41B8C" w:rsidRDefault="00284ED7" w:rsidP="00582A18"/>
        </w:tc>
        <w:tc>
          <w:tcPr>
            <w:tcW w:w="5307" w:type="dxa"/>
          </w:tcPr>
          <w:p w:rsidR="00284ED7" w:rsidRPr="00F41B8C" w:rsidRDefault="00284ED7" w:rsidP="00582A18">
            <w:r w:rsidRPr="00F41B8C">
              <w:t>The station page for SE Papa buoy, http://www.pacificstormsclimatology.org/pscp-</w:t>
            </w:r>
            <w:r w:rsidRPr="00F41B8C">
              <w:lastRenderedPageBreak/>
              <w:t xml:space="preserve">api/stations/page/1990, had typos in the metadata links to NDBC. There is an extra zero in the URL station id: Station Metadata: http://www.ndbc.noaa.gov/station_page.php?station=460006 should be </w:t>
            </w:r>
            <w:r w:rsidRPr="00F41B8C">
              <w:br/>
              <w:t xml:space="preserve">Station Metadata : </w:t>
            </w:r>
          </w:p>
          <w:p w:rsidR="00284ED7" w:rsidRPr="00F41B8C" w:rsidRDefault="00284ED7" w:rsidP="00582A18">
            <w:pPr>
              <w:rPr>
                <w:color w:val="365F91"/>
              </w:rPr>
            </w:pPr>
            <w:r w:rsidRPr="00F41B8C">
              <w:t xml:space="preserve">http://www.ndbc.noaa.gov/station_page.php?station=46006 &lt;http://www.ndbc.noaa.gov/station_page.php?station=460006&gt; </w:t>
            </w:r>
            <w:r w:rsidRPr="00F41B8C">
              <w:br/>
              <w:t xml:space="preserve">and </w:t>
            </w:r>
            <w:r w:rsidRPr="00F41B8C">
              <w:br/>
              <w:t xml:space="preserve">Data Metadata : http://www.ndbc.noaa.gov/station_page.php?station=460006 should be </w:t>
            </w:r>
            <w:r w:rsidRPr="00F41B8C">
              <w:br/>
              <w:t xml:space="preserve">Data Metadata : http://www.ndbc.noaa.gov/station_page.php?station=46006 &lt;http://www.ndbc.noaa.gov/station_page.php?station=460006&gt; </w:t>
            </w:r>
          </w:p>
        </w:tc>
        <w:tc>
          <w:tcPr>
            <w:tcW w:w="2251" w:type="dxa"/>
          </w:tcPr>
          <w:p w:rsidR="00284ED7" w:rsidRPr="00F41B8C" w:rsidRDefault="00284ED7" w:rsidP="00582A18"/>
        </w:tc>
        <w:tc>
          <w:tcPr>
            <w:tcW w:w="1891" w:type="dxa"/>
          </w:tcPr>
          <w:p w:rsidR="00284ED7" w:rsidRPr="00DA7BBB" w:rsidRDefault="00ED03B7" w:rsidP="00582A18">
            <w:pPr>
              <w:rPr>
                <w:b/>
                <w:bCs/>
              </w:rPr>
            </w:pPr>
            <w:r w:rsidRPr="00ED03B7">
              <w:rPr>
                <w:rPrChange w:id="130" w:author="marrajj" w:date="2011-08-24T10:31:00Z">
                  <w:rPr>
                    <w:color w:val="FF0000"/>
                  </w:rPr>
                </w:rPrChange>
              </w:rPr>
              <w:t xml:space="preserve">HTML presentation layer </w:t>
            </w:r>
            <w:r w:rsidRPr="00ED03B7">
              <w:rPr>
                <w:rPrChange w:id="131" w:author="marrajj" w:date="2011-08-24T10:31:00Z">
                  <w:rPr>
                    <w:color w:val="FF0000"/>
                  </w:rPr>
                </w:rPrChange>
              </w:rPr>
              <w:lastRenderedPageBreak/>
              <w:t>edits</w:t>
            </w:r>
          </w:p>
          <w:p w:rsidR="00284ED7" w:rsidRPr="00F41B8C" w:rsidRDefault="00284ED7" w:rsidP="00582A18"/>
        </w:tc>
        <w:tc>
          <w:tcPr>
            <w:tcW w:w="1531" w:type="dxa"/>
          </w:tcPr>
          <w:p w:rsidR="00284ED7" w:rsidRPr="00F41B8C" w:rsidRDefault="00284ED7" w:rsidP="00582A18">
            <w:pPr>
              <w:rPr>
                <w:color w:val="FF0000"/>
              </w:rPr>
            </w:pPr>
            <w:proofErr w:type="spellStart"/>
            <w:r>
              <w:rPr>
                <w:color w:val="FF0000"/>
              </w:rPr>
              <w:lastRenderedPageBreak/>
              <w:t>Est</w:t>
            </w:r>
            <w:proofErr w:type="spellEnd"/>
            <w:r>
              <w:rPr>
                <w:color w:val="FF0000"/>
              </w:rPr>
              <w:t>: 0.5 hours</w:t>
            </w:r>
          </w:p>
        </w:tc>
      </w:tr>
      <w:tr w:rsidR="00284ED7" w:rsidRPr="00F41B8C">
        <w:tc>
          <w:tcPr>
            <w:tcW w:w="648" w:type="dxa"/>
          </w:tcPr>
          <w:p w:rsidR="00284ED7" w:rsidRPr="00F41B8C" w:rsidRDefault="00284ED7" w:rsidP="00867A3F"/>
        </w:tc>
        <w:tc>
          <w:tcPr>
            <w:tcW w:w="1530" w:type="dxa"/>
          </w:tcPr>
          <w:p w:rsidR="00284ED7" w:rsidRPr="00F41B8C" w:rsidRDefault="00284ED7" w:rsidP="00F41B8C"/>
        </w:tc>
        <w:tc>
          <w:tcPr>
            <w:tcW w:w="5307" w:type="dxa"/>
          </w:tcPr>
          <w:p w:rsidR="00284ED7" w:rsidRPr="00F41B8C" w:rsidRDefault="00284ED7" w:rsidP="00867A3F">
            <w:pPr>
              <w:rPr>
                <w:color w:val="365F91"/>
              </w:rPr>
            </w:pPr>
          </w:p>
        </w:tc>
        <w:tc>
          <w:tcPr>
            <w:tcW w:w="2251" w:type="dxa"/>
          </w:tcPr>
          <w:p w:rsidR="00284ED7" w:rsidRPr="00F41B8C" w:rsidRDefault="00284ED7" w:rsidP="005C7996"/>
        </w:tc>
        <w:tc>
          <w:tcPr>
            <w:tcW w:w="1891" w:type="dxa"/>
          </w:tcPr>
          <w:p w:rsidR="00284ED7" w:rsidRPr="00546ECE" w:rsidRDefault="00284ED7" w:rsidP="00546ECE">
            <w:pPr>
              <w:rPr>
                <w:b/>
                <w:bCs/>
              </w:rPr>
            </w:pPr>
            <w:r w:rsidRPr="00546ECE">
              <w:rPr>
                <w:b/>
                <w:bCs/>
              </w:rPr>
              <w:t xml:space="preserve">Total: </w:t>
            </w:r>
          </w:p>
        </w:tc>
        <w:tc>
          <w:tcPr>
            <w:tcW w:w="1531" w:type="dxa"/>
          </w:tcPr>
          <w:p w:rsidR="00284ED7" w:rsidRPr="00F41B8C" w:rsidRDefault="00284ED7" w:rsidP="003D3EBC">
            <w:pPr>
              <w:rPr>
                <w:color w:val="FF0000"/>
              </w:rPr>
            </w:pPr>
            <w:r>
              <w:rPr>
                <w:color w:val="FF0000"/>
              </w:rPr>
              <w:t>88.0 hours</w:t>
            </w:r>
          </w:p>
        </w:tc>
      </w:tr>
    </w:tbl>
    <w:p w:rsidR="00284ED7" w:rsidRDefault="00284ED7" w:rsidP="00B07239"/>
    <w:sectPr w:rsidR="00284ED7" w:rsidSect="004333A4">
      <w:headerReference w:type="default" r:id="rId7"/>
      <w:pgSz w:w="15840" w:h="12240" w:orient="landscape"/>
      <w:pgMar w:top="1800" w:right="1440" w:bottom="18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E45" w:rsidRDefault="005C4E45">
      <w:r>
        <w:separator/>
      </w:r>
    </w:p>
  </w:endnote>
  <w:endnote w:type="continuationSeparator" w:id="0">
    <w:p w:rsidR="005C4E45" w:rsidRDefault="005C4E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E45" w:rsidRDefault="005C4E45">
      <w:r>
        <w:separator/>
      </w:r>
    </w:p>
  </w:footnote>
  <w:footnote w:type="continuationSeparator" w:id="0">
    <w:p w:rsidR="005C4E45" w:rsidRDefault="005C4E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ED7" w:rsidRPr="006D2B78" w:rsidRDefault="00284ED7" w:rsidP="00AC4C74">
    <w:pPr>
      <w:pStyle w:val="Header"/>
      <w:tabs>
        <w:tab w:val="clear" w:pos="8640"/>
        <w:tab w:val="right" w:pos="12960"/>
      </w:tabs>
      <w:rPr>
        <w:b/>
        <w:bCs/>
      </w:rPr>
    </w:pPr>
    <w:r>
      <w:rPr>
        <w:b/>
        <w:bCs/>
      </w:rPr>
      <w:t>PSCP Beta Revisions</w:t>
    </w:r>
    <w:r>
      <w:rPr>
        <w:b/>
        <w:bCs/>
      </w:rPr>
      <w:tab/>
    </w:r>
    <w:r>
      <w:rPr>
        <w:b/>
        <w:bCs/>
      </w:rPr>
      <w:tab/>
      <w:t>06.02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945EE"/>
    <w:multiLevelType w:val="hybridMultilevel"/>
    <w:tmpl w:val="5D82CB9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nsid w:val="09437FC3"/>
    <w:multiLevelType w:val="hybridMultilevel"/>
    <w:tmpl w:val="DA744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D274F62"/>
    <w:multiLevelType w:val="hybridMultilevel"/>
    <w:tmpl w:val="4B02E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1B6192A"/>
    <w:multiLevelType w:val="hybridMultilevel"/>
    <w:tmpl w:val="40D44F9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3A84F6F"/>
    <w:multiLevelType w:val="multilevel"/>
    <w:tmpl w:val="4D84381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14180D71"/>
    <w:multiLevelType w:val="multilevel"/>
    <w:tmpl w:val="B4B4D63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nsid w:val="182864E3"/>
    <w:multiLevelType w:val="hybridMultilevel"/>
    <w:tmpl w:val="5FFE21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9666CFA"/>
    <w:multiLevelType w:val="hybridMultilevel"/>
    <w:tmpl w:val="E3F83AC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2A553DF6"/>
    <w:multiLevelType w:val="hybridMultilevel"/>
    <w:tmpl w:val="1B0871AE"/>
    <w:lvl w:ilvl="0" w:tplc="11A8D36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3A951303"/>
    <w:multiLevelType w:val="hybridMultilevel"/>
    <w:tmpl w:val="C264FBE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4DB447BE"/>
    <w:multiLevelType w:val="hybridMultilevel"/>
    <w:tmpl w:val="1754747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67EA53BB"/>
    <w:multiLevelType w:val="multilevel"/>
    <w:tmpl w:val="F856BFB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2">
    <w:nsid w:val="696F1946"/>
    <w:multiLevelType w:val="hybridMultilevel"/>
    <w:tmpl w:val="743A517A"/>
    <w:lvl w:ilvl="0" w:tplc="C85E624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719829F5"/>
    <w:multiLevelType w:val="hybridMultilevel"/>
    <w:tmpl w:val="A580C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9FC0BC9"/>
    <w:multiLevelType w:val="hybridMultilevel"/>
    <w:tmpl w:val="A0B4969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nsid w:val="7C302193"/>
    <w:multiLevelType w:val="multilevel"/>
    <w:tmpl w:val="8EDAAC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3"/>
  </w:num>
  <w:num w:numId="3">
    <w:abstractNumId w:val="15"/>
  </w:num>
  <w:num w:numId="4">
    <w:abstractNumId w:val="7"/>
  </w:num>
  <w:num w:numId="5">
    <w:abstractNumId w:val="5"/>
  </w:num>
  <w:num w:numId="6">
    <w:abstractNumId w:val="9"/>
  </w:num>
  <w:num w:numId="7">
    <w:abstractNumId w:val="4"/>
  </w:num>
  <w:num w:numId="8">
    <w:abstractNumId w:val="11"/>
  </w:num>
  <w:num w:numId="9">
    <w:abstractNumId w:val="14"/>
  </w:num>
  <w:num w:numId="10">
    <w:abstractNumId w:val="12"/>
  </w:num>
  <w:num w:numId="11">
    <w:abstractNumId w:val="2"/>
  </w:num>
  <w:num w:numId="12">
    <w:abstractNumId w:val="13"/>
  </w:num>
  <w:num w:numId="13">
    <w:abstractNumId w:val="6"/>
  </w:num>
  <w:num w:numId="14">
    <w:abstractNumId w:val="1"/>
  </w:num>
  <w:num w:numId="15">
    <w:abstractNumId w:val="10"/>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rsids>
    <w:rsidRoot w:val="00186418"/>
    <w:rsid w:val="0000288E"/>
    <w:rsid w:val="00053726"/>
    <w:rsid w:val="000544C4"/>
    <w:rsid w:val="00092CA5"/>
    <w:rsid w:val="00092F13"/>
    <w:rsid w:val="000C38C6"/>
    <w:rsid w:val="000E25B1"/>
    <w:rsid w:val="000F721F"/>
    <w:rsid w:val="00106F0F"/>
    <w:rsid w:val="00150F7F"/>
    <w:rsid w:val="00153B53"/>
    <w:rsid w:val="001553BF"/>
    <w:rsid w:val="00184953"/>
    <w:rsid w:val="00186418"/>
    <w:rsid w:val="00195941"/>
    <w:rsid w:val="001C04EE"/>
    <w:rsid w:val="0020081F"/>
    <w:rsid w:val="00224C70"/>
    <w:rsid w:val="0022719D"/>
    <w:rsid w:val="002402A8"/>
    <w:rsid w:val="0025272E"/>
    <w:rsid w:val="002809D9"/>
    <w:rsid w:val="00284ED7"/>
    <w:rsid w:val="002906E6"/>
    <w:rsid w:val="002B4E85"/>
    <w:rsid w:val="002C0A73"/>
    <w:rsid w:val="0031303C"/>
    <w:rsid w:val="00327386"/>
    <w:rsid w:val="003434FE"/>
    <w:rsid w:val="00374614"/>
    <w:rsid w:val="003821F3"/>
    <w:rsid w:val="003A23D5"/>
    <w:rsid w:val="003D3EBC"/>
    <w:rsid w:val="003E68CE"/>
    <w:rsid w:val="003F5DA6"/>
    <w:rsid w:val="0041499A"/>
    <w:rsid w:val="004256C7"/>
    <w:rsid w:val="004333A4"/>
    <w:rsid w:val="004562AC"/>
    <w:rsid w:val="00461B77"/>
    <w:rsid w:val="00467167"/>
    <w:rsid w:val="0047575A"/>
    <w:rsid w:val="004859B9"/>
    <w:rsid w:val="00511FB3"/>
    <w:rsid w:val="00546ECE"/>
    <w:rsid w:val="00552EFF"/>
    <w:rsid w:val="00554BDA"/>
    <w:rsid w:val="00582A18"/>
    <w:rsid w:val="005A4393"/>
    <w:rsid w:val="005B67F3"/>
    <w:rsid w:val="005C4E45"/>
    <w:rsid w:val="005C7996"/>
    <w:rsid w:val="005E3D3B"/>
    <w:rsid w:val="00622CE2"/>
    <w:rsid w:val="00634548"/>
    <w:rsid w:val="006522FA"/>
    <w:rsid w:val="0068274F"/>
    <w:rsid w:val="006C1C19"/>
    <w:rsid w:val="006D2922"/>
    <w:rsid w:val="006D2B78"/>
    <w:rsid w:val="006F087F"/>
    <w:rsid w:val="0070390C"/>
    <w:rsid w:val="00725656"/>
    <w:rsid w:val="0075074F"/>
    <w:rsid w:val="00756520"/>
    <w:rsid w:val="00766E1C"/>
    <w:rsid w:val="00781A65"/>
    <w:rsid w:val="007B2929"/>
    <w:rsid w:val="007D11DF"/>
    <w:rsid w:val="007D3275"/>
    <w:rsid w:val="007E512A"/>
    <w:rsid w:val="008116FC"/>
    <w:rsid w:val="008136FE"/>
    <w:rsid w:val="0085170E"/>
    <w:rsid w:val="00861374"/>
    <w:rsid w:val="00867A3F"/>
    <w:rsid w:val="00886ABE"/>
    <w:rsid w:val="008A23CD"/>
    <w:rsid w:val="008A3516"/>
    <w:rsid w:val="008B791B"/>
    <w:rsid w:val="008C291A"/>
    <w:rsid w:val="0094390C"/>
    <w:rsid w:val="00957550"/>
    <w:rsid w:val="00957FC8"/>
    <w:rsid w:val="00976566"/>
    <w:rsid w:val="00985015"/>
    <w:rsid w:val="009B2E76"/>
    <w:rsid w:val="009B5C60"/>
    <w:rsid w:val="009B624A"/>
    <w:rsid w:val="009B7FC3"/>
    <w:rsid w:val="009C1A8C"/>
    <w:rsid w:val="00A25360"/>
    <w:rsid w:val="00A43F82"/>
    <w:rsid w:val="00A85F25"/>
    <w:rsid w:val="00AB6FC0"/>
    <w:rsid w:val="00AB7BDA"/>
    <w:rsid w:val="00AC0696"/>
    <w:rsid w:val="00AC14BA"/>
    <w:rsid w:val="00AC4C74"/>
    <w:rsid w:val="00AD7880"/>
    <w:rsid w:val="00AE58D5"/>
    <w:rsid w:val="00AF621A"/>
    <w:rsid w:val="00B07239"/>
    <w:rsid w:val="00B12987"/>
    <w:rsid w:val="00B1604D"/>
    <w:rsid w:val="00B63BA2"/>
    <w:rsid w:val="00B90428"/>
    <w:rsid w:val="00BA15D0"/>
    <w:rsid w:val="00BB34E0"/>
    <w:rsid w:val="00BD0A9A"/>
    <w:rsid w:val="00BE61AC"/>
    <w:rsid w:val="00BF459D"/>
    <w:rsid w:val="00C13471"/>
    <w:rsid w:val="00C2281A"/>
    <w:rsid w:val="00C31893"/>
    <w:rsid w:val="00C408C3"/>
    <w:rsid w:val="00C518EB"/>
    <w:rsid w:val="00C7202B"/>
    <w:rsid w:val="00C85F97"/>
    <w:rsid w:val="00CC7D3C"/>
    <w:rsid w:val="00CE17FA"/>
    <w:rsid w:val="00CE3D38"/>
    <w:rsid w:val="00CF0629"/>
    <w:rsid w:val="00CF607A"/>
    <w:rsid w:val="00D10DA1"/>
    <w:rsid w:val="00D11BB0"/>
    <w:rsid w:val="00D2248E"/>
    <w:rsid w:val="00D240E2"/>
    <w:rsid w:val="00D26FA2"/>
    <w:rsid w:val="00D30306"/>
    <w:rsid w:val="00D803F5"/>
    <w:rsid w:val="00D80D8E"/>
    <w:rsid w:val="00D9574F"/>
    <w:rsid w:val="00D9734C"/>
    <w:rsid w:val="00DA0DD2"/>
    <w:rsid w:val="00DA7BBB"/>
    <w:rsid w:val="00DB3116"/>
    <w:rsid w:val="00DC61DA"/>
    <w:rsid w:val="00DD05D4"/>
    <w:rsid w:val="00DD0FC3"/>
    <w:rsid w:val="00DF3BF1"/>
    <w:rsid w:val="00E635AF"/>
    <w:rsid w:val="00E63D49"/>
    <w:rsid w:val="00E91BB0"/>
    <w:rsid w:val="00EC2238"/>
    <w:rsid w:val="00ED03B7"/>
    <w:rsid w:val="00F00F52"/>
    <w:rsid w:val="00F03476"/>
    <w:rsid w:val="00F17692"/>
    <w:rsid w:val="00F41B8C"/>
    <w:rsid w:val="00F6711F"/>
    <w:rsid w:val="00FA2DCA"/>
    <w:rsid w:val="00FA5CF5"/>
    <w:rsid w:val="00FC2577"/>
    <w:rsid w:val="00FC4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C74"/>
    <w:rPr>
      <w:rFonts w:ascii="Calibri" w:hAnsi="Calibri" w:cs="Calibri"/>
    </w:rPr>
  </w:style>
  <w:style w:type="paragraph" w:styleId="Heading1">
    <w:name w:val="heading 1"/>
    <w:basedOn w:val="Normal"/>
    <w:next w:val="Normal"/>
    <w:link w:val="Heading1Char"/>
    <w:uiPriority w:val="99"/>
    <w:qFormat/>
    <w:rsid w:val="00E63D49"/>
    <w:pPr>
      <w:keepNext/>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859B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D03B7"/>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ED03B7"/>
    <w:rPr>
      <w:rFonts w:ascii="Cambria" w:hAnsi="Cambria" w:cs="Cambria"/>
      <w:b/>
      <w:bCs/>
      <w:i/>
      <w:iCs/>
      <w:sz w:val="28"/>
      <w:szCs w:val="28"/>
    </w:rPr>
  </w:style>
  <w:style w:type="character" w:styleId="Hyperlink">
    <w:name w:val="Hyperlink"/>
    <w:basedOn w:val="DefaultParagraphFont"/>
    <w:uiPriority w:val="99"/>
    <w:rsid w:val="00186418"/>
    <w:rPr>
      <w:color w:val="0000FF"/>
      <w:u w:val="single"/>
    </w:rPr>
  </w:style>
  <w:style w:type="paragraph" w:styleId="HTMLPreformatted">
    <w:name w:val="HTML Preformatted"/>
    <w:basedOn w:val="Normal"/>
    <w:link w:val="HTMLPreformattedChar"/>
    <w:uiPriority w:val="99"/>
    <w:rsid w:val="00C3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ED03B7"/>
    <w:rPr>
      <w:rFonts w:ascii="Courier New" w:hAnsi="Courier New" w:cs="Courier New"/>
      <w:sz w:val="20"/>
      <w:szCs w:val="20"/>
    </w:rPr>
  </w:style>
  <w:style w:type="character" w:styleId="FollowedHyperlink">
    <w:name w:val="FollowedHyperlink"/>
    <w:basedOn w:val="DefaultParagraphFont"/>
    <w:uiPriority w:val="99"/>
    <w:rsid w:val="004859B9"/>
    <w:rPr>
      <w:color w:val="800080"/>
      <w:u w:val="single"/>
    </w:rPr>
  </w:style>
  <w:style w:type="character" w:styleId="Emphasis">
    <w:name w:val="Emphasis"/>
    <w:basedOn w:val="DefaultParagraphFont"/>
    <w:uiPriority w:val="99"/>
    <w:qFormat/>
    <w:rsid w:val="005A4393"/>
    <w:rPr>
      <w:i/>
      <w:iCs/>
    </w:rPr>
  </w:style>
  <w:style w:type="character" w:styleId="Strong">
    <w:name w:val="Strong"/>
    <w:basedOn w:val="DefaultParagraphFont"/>
    <w:uiPriority w:val="99"/>
    <w:qFormat/>
    <w:rsid w:val="001C04EE"/>
    <w:rPr>
      <w:b/>
      <w:bCs/>
    </w:rPr>
  </w:style>
  <w:style w:type="paragraph" w:styleId="NormalWeb">
    <w:name w:val="Normal (Web)"/>
    <w:basedOn w:val="Normal"/>
    <w:uiPriority w:val="99"/>
    <w:rsid w:val="006F087F"/>
    <w:pPr>
      <w:spacing w:before="100" w:beforeAutospacing="1" w:after="100" w:afterAutospacing="1"/>
    </w:pPr>
  </w:style>
  <w:style w:type="paragraph" w:styleId="Header">
    <w:name w:val="header"/>
    <w:basedOn w:val="Normal"/>
    <w:link w:val="HeaderChar"/>
    <w:uiPriority w:val="99"/>
    <w:rsid w:val="006D2B78"/>
    <w:pPr>
      <w:tabs>
        <w:tab w:val="center" w:pos="4320"/>
        <w:tab w:val="right" w:pos="8640"/>
      </w:tabs>
    </w:pPr>
  </w:style>
  <w:style w:type="character" w:customStyle="1" w:styleId="HeaderChar">
    <w:name w:val="Header Char"/>
    <w:basedOn w:val="DefaultParagraphFont"/>
    <w:link w:val="Header"/>
    <w:uiPriority w:val="99"/>
    <w:semiHidden/>
    <w:locked/>
    <w:rsid w:val="00ED03B7"/>
    <w:rPr>
      <w:rFonts w:ascii="Calibri" w:hAnsi="Calibri" w:cs="Calibri"/>
    </w:rPr>
  </w:style>
  <w:style w:type="paragraph" w:styleId="Footer">
    <w:name w:val="footer"/>
    <w:basedOn w:val="Normal"/>
    <w:link w:val="FooterChar"/>
    <w:uiPriority w:val="99"/>
    <w:rsid w:val="006D2B78"/>
    <w:pPr>
      <w:tabs>
        <w:tab w:val="center" w:pos="4320"/>
        <w:tab w:val="right" w:pos="8640"/>
      </w:tabs>
    </w:pPr>
  </w:style>
  <w:style w:type="character" w:customStyle="1" w:styleId="FooterChar">
    <w:name w:val="Footer Char"/>
    <w:basedOn w:val="DefaultParagraphFont"/>
    <w:link w:val="Footer"/>
    <w:uiPriority w:val="99"/>
    <w:semiHidden/>
    <w:locked/>
    <w:rsid w:val="00ED03B7"/>
    <w:rPr>
      <w:rFonts w:ascii="Calibri" w:hAnsi="Calibri" w:cs="Calibri"/>
    </w:rPr>
  </w:style>
  <w:style w:type="table" w:styleId="TableGrid">
    <w:name w:val="Table Grid"/>
    <w:basedOn w:val="TableNormal"/>
    <w:uiPriority w:val="99"/>
    <w:rsid w:val="004333A4"/>
    <w:rPr>
      <w:rFonts w:ascii="Calibri" w:hAnsi="Calibri"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DA7BBB"/>
    <w:rPr>
      <w:rFonts w:ascii="Tahoma" w:hAnsi="Tahoma" w:cs="Tahoma"/>
      <w:sz w:val="16"/>
      <w:szCs w:val="16"/>
    </w:rPr>
  </w:style>
  <w:style w:type="character" w:customStyle="1" w:styleId="BalloonTextChar">
    <w:name w:val="Balloon Text Char"/>
    <w:basedOn w:val="DefaultParagraphFont"/>
    <w:link w:val="BalloonText"/>
    <w:uiPriority w:val="99"/>
    <w:semiHidden/>
    <w:rsid w:val="00F018AB"/>
    <w:rPr>
      <w:sz w:val="0"/>
      <w:szCs w:val="0"/>
    </w:rPr>
  </w:style>
</w:styles>
</file>

<file path=word/webSettings.xml><?xml version="1.0" encoding="utf-8"?>
<w:webSettings xmlns:r="http://schemas.openxmlformats.org/officeDocument/2006/relationships" xmlns:w="http://schemas.openxmlformats.org/wordprocessingml/2006/main">
  <w:divs>
    <w:div w:id="417291904">
      <w:marLeft w:val="0"/>
      <w:marRight w:val="0"/>
      <w:marTop w:val="0"/>
      <w:marBottom w:val="0"/>
      <w:divBdr>
        <w:top w:val="none" w:sz="0" w:space="0" w:color="auto"/>
        <w:left w:val="none" w:sz="0" w:space="0" w:color="auto"/>
        <w:bottom w:val="none" w:sz="0" w:space="0" w:color="auto"/>
        <w:right w:val="none" w:sz="0" w:space="0" w:color="auto"/>
      </w:divBdr>
    </w:div>
    <w:div w:id="417291905">
      <w:marLeft w:val="0"/>
      <w:marRight w:val="0"/>
      <w:marTop w:val="0"/>
      <w:marBottom w:val="0"/>
      <w:divBdr>
        <w:top w:val="none" w:sz="0" w:space="0" w:color="auto"/>
        <w:left w:val="none" w:sz="0" w:space="0" w:color="auto"/>
        <w:bottom w:val="none" w:sz="0" w:space="0" w:color="auto"/>
        <w:right w:val="none" w:sz="0" w:space="0" w:color="auto"/>
      </w:divBdr>
    </w:div>
    <w:div w:id="417291906">
      <w:marLeft w:val="0"/>
      <w:marRight w:val="0"/>
      <w:marTop w:val="0"/>
      <w:marBottom w:val="0"/>
      <w:divBdr>
        <w:top w:val="none" w:sz="0" w:space="0" w:color="auto"/>
        <w:left w:val="none" w:sz="0" w:space="0" w:color="auto"/>
        <w:bottom w:val="none" w:sz="0" w:space="0" w:color="auto"/>
        <w:right w:val="none" w:sz="0" w:space="0" w:color="auto"/>
      </w:divBdr>
    </w:div>
    <w:div w:id="417291907">
      <w:marLeft w:val="0"/>
      <w:marRight w:val="0"/>
      <w:marTop w:val="0"/>
      <w:marBottom w:val="0"/>
      <w:divBdr>
        <w:top w:val="none" w:sz="0" w:space="0" w:color="auto"/>
        <w:left w:val="none" w:sz="0" w:space="0" w:color="auto"/>
        <w:bottom w:val="none" w:sz="0" w:space="0" w:color="auto"/>
        <w:right w:val="none" w:sz="0" w:space="0" w:color="auto"/>
      </w:divBdr>
    </w:div>
    <w:div w:id="417291908">
      <w:marLeft w:val="0"/>
      <w:marRight w:val="0"/>
      <w:marTop w:val="0"/>
      <w:marBottom w:val="0"/>
      <w:divBdr>
        <w:top w:val="none" w:sz="0" w:space="0" w:color="auto"/>
        <w:left w:val="none" w:sz="0" w:space="0" w:color="auto"/>
        <w:bottom w:val="none" w:sz="0" w:space="0" w:color="auto"/>
        <w:right w:val="none" w:sz="0" w:space="0" w:color="auto"/>
      </w:divBdr>
    </w:div>
    <w:div w:id="417291909">
      <w:marLeft w:val="0"/>
      <w:marRight w:val="0"/>
      <w:marTop w:val="0"/>
      <w:marBottom w:val="0"/>
      <w:divBdr>
        <w:top w:val="none" w:sz="0" w:space="0" w:color="auto"/>
        <w:left w:val="none" w:sz="0" w:space="0" w:color="auto"/>
        <w:bottom w:val="none" w:sz="0" w:space="0" w:color="auto"/>
        <w:right w:val="none" w:sz="0" w:space="0" w:color="auto"/>
      </w:divBdr>
    </w:div>
    <w:div w:id="417291910">
      <w:marLeft w:val="0"/>
      <w:marRight w:val="0"/>
      <w:marTop w:val="0"/>
      <w:marBottom w:val="0"/>
      <w:divBdr>
        <w:top w:val="none" w:sz="0" w:space="0" w:color="auto"/>
        <w:left w:val="none" w:sz="0" w:space="0" w:color="auto"/>
        <w:bottom w:val="none" w:sz="0" w:space="0" w:color="auto"/>
        <w:right w:val="none" w:sz="0" w:space="0" w:color="auto"/>
      </w:divBdr>
      <w:divsChild>
        <w:div w:id="417291917">
          <w:marLeft w:val="0"/>
          <w:marRight w:val="0"/>
          <w:marTop w:val="0"/>
          <w:marBottom w:val="0"/>
          <w:divBdr>
            <w:top w:val="none" w:sz="0" w:space="0" w:color="auto"/>
            <w:left w:val="none" w:sz="0" w:space="0" w:color="auto"/>
            <w:bottom w:val="none" w:sz="0" w:space="0" w:color="auto"/>
            <w:right w:val="none" w:sz="0" w:space="0" w:color="auto"/>
          </w:divBdr>
        </w:div>
      </w:divsChild>
    </w:div>
    <w:div w:id="417291911">
      <w:marLeft w:val="0"/>
      <w:marRight w:val="0"/>
      <w:marTop w:val="0"/>
      <w:marBottom w:val="0"/>
      <w:divBdr>
        <w:top w:val="none" w:sz="0" w:space="0" w:color="auto"/>
        <w:left w:val="none" w:sz="0" w:space="0" w:color="auto"/>
        <w:bottom w:val="none" w:sz="0" w:space="0" w:color="auto"/>
        <w:right w:val="none" w:sz="0" w:space="0" w:color="auto"/>
      </w:divBdr>
    </w:div>
    <w:div w:id="417291912">
      <w:marLeft w:val="0"/>
      <w:marRight w:val="0"/>
      <w:marTop w:val="0"/>
      <w:marBottom w:val="0"/>
      <w:divBdr>
        <w:top w:val="none" w:sz="0" w:space="0" w:color="auto"/>
        <w:left w:val="none" w:sz="0" w:space="0" w:color="auto"/>
        <w:bottom w:val="none" w:sz="0" w:space="0" w:color="auto"/>
        <w:right w:val="none" w:sz="0" w:space="0" w:color="auto"/>
      </w:divBdr>
      <w:divsChild>
        <w:div w:id="417291913">
          <w:marLeft w:val="0"/>
          <w:marRight w:val="0"/>
          <w:marTop w:val="0"/>
          <w:marBottom w:val="0"/>
          <w:divBdr>
            <w:top w:val="none" w:sz="0" w:space="0" w:color="auto"/>
            <w:left w:val="none" w:sz="0" w:space="0" w:color="auto"/>
            <w:bottom w:val="none" w:sz="0" w:space="0" w:color="auto"/>
            <w:right w:val="none" w:sz="0" w:space="0" w:color="auto"/>
          </w:divBdr>
        </w:div>
      </w:divsChild>
    </w:div>
    <w:div w:id="417291914">
      <w:marLeft w:val="0"/>
      <w:marRight w:val="0"/>
      <w:marTop w:val="0"/>
      <w:marBottom w:val="0"/>
      <w:divBdr>
        <w:top w:val="none" w:sz="0" w:space="0" w:color="auto"/>
        <w:left w:val="none" w:sz="0" w:space="0" w:color="auto"/>
        <w:bottom w:val="none" w:sz="0" w:space="0" w:color="auto"/>
        <w:right w:val="none" w:sz="0" w:space="0" w:color="auto"/>
      </w:divBdr>
    </w:div>
    <w:div w:id="417291915">
      <w:marLeft w:val="0"/>
      <w:marRight w:val="0"/>
      <w:marTop w:val="0"/>
      <w:marBottom w:val="0"/>
      <w:divBdr>
        <w:top w:val="none" w:sz="0" w:space="0" w:color="auto"/>
        <w:left w:val="none" w:sz="0" w:space="0" w:color="auto"/>
        <w:bottom w:val="none" w:sz="0" w:space="0" w:color="auto"/>
        <w:right w:val="none" w:sz="0" w:space="0" w:color="auto"/>
      </w:divBdr>
    </w:div>
    <w:div w:id="417291916">
      <w:marLeft w:val="0"/>
      <w:marRight w:val="0"/>
      <w:marTop w:val="0"/>
      <w:marBottom w:val="0"/>
      <w:divBdr>
        <w:top w:val="none" w:sz="0" w:space="0" w:color="auto"/>
        <w:left w:val="none" w:sz="0" w:space="0" w:color="auto"/>
        <w:bottom w:val="none" w:sz="0" w:space="0" w:color="auto"/>
        <w:right w:val="none" w:sz="0" w:space="0" w:color="auto"/>
      </w:divBdr>
    </w:div>
    <w:div w:id="4172919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2577</Words>
  <Characters>14692</Characters>
  <Application>Microsoft Office Word</Application>
  <DocSecurity>0</DocSecurity>
  <Lines>122</Lines>
  <Paragraphs>34</Paragraphs>
  <ScaleCrop>false</ScaleCrop>
  <Company>Riverside Technology, inc.</Company>
  <LinksUpToDate>false</LinksUpToDate>
  <CharactersWithSpaces>17235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PSCP Beta Review comments</dc:title>
  <dc:creator>marrajj</dc:creator>
  <cp:lastModifiedBy>Robert Allen</cp:lastModifiedBy>
  <cp:revision>2</cp:revision>
  <dcterms:created xsi:type="dcterms:W3CDTF">2011-08-25T19:29:00Z</dcterms:created>
  <dcterms:modified xsi:type="dcterms:W3CDTF">2011-08-25T19:29:00Z</dcterms:modified>
</cp:coreProperties>
</file>